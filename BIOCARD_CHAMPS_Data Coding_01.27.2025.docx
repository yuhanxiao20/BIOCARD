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D52CC" w14:textId="47F51025" w:rsidR="00663F37" w:rsidRPr="00E04AB0" w:rsidRDefault="00663F37" w:rsidP="00663F37">
      <w:pPr>
        <w:jc w:val="center"/>
        <w:rPr>
          <w:rFonts w:ascii="Arial" w:hAnsi="Arial" w:cs="Arial"/>
          <w:b/>
          <w:sz w:val="22"/>
          <w:szCs w:val="22"/>
        </w:rPr>
      </w:pPr>
      <w:r w:rsidRPr="00E04AB0">
        <w:rPr>
          <w:rFonts w:ascii="Arial" w:hAnsi="Arial" w:cs="Arial"/>
          <w:b/>
          <w:sz w:val="22"/>
          <w:szCs w:val="22"/>
        </w:rPr>
        <w:t>CHAMPS Data Coding</w:t>
      </w:r>
    </w:p>
    <w:p w14:paraId="1F7942D8" w14:textId="77777777" w:rsidR="00663F37" w:rsidRPr="00E04AB0" w:rsidRDefault="00663F37">
      <w:pPr>
        <w:rPr>
          <w:rFonts w:ascii="Arial" w:hAnsi="Arial" w:cs="Arial"/>
          <w:sz w:val="22"/>
          <w:szCs w:val="22"/>
        </w:rPr>
      </w:pPr>
    </w:p>
    <w:p w14:paraId="4C934B0B" w14:textId="49262665" w:rsidR="00A32047" w:rsidRPr="00E04AB0" w:rsidRDefault="00746E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CHAMPS questionnaire (</w:t>
      </w:r>
      <w:r w:rsidR="008E6913">
        <w:rPr>
          <w:rFonts w:ascii="Arial" w:hAnsi="Arial" w:cs="Arial"/>
          <w:sz w:val="22"/>
          <w:szCs w:val="22"/>
        </w:rPr>
        <w:t xml:space="preserve">Stewart et al., 2001) </w:t>
      </w:r>
      <w:r>
        <w:rPr>
          <w:rFonts w:ascii="Arial" w:hAnsi="Arial" w:cs="Arial"/>
          <w:sz w:val="22"/>
          <w:szCs w:val="22"/>
        </w:rPr>
        <w:t xml:space="preserve">is a self-report activity questionnaire that asks about </w:t>
      </w:r>
      <w:r w:rsidR="008E6913">
        <w:rPr>
          <w:rFonts w:ascii="Arial" w:hAnsi="Arial" w:cs="Arial"/>
          <w:sz w:val="22"/>
          <w:szCs w:val="22"/>
        </w:rPr>
        <w:t xml:space="preserve">a subject’s engagement in physical, cognitive, and social activities. </w:t>
      </w:r>
      <w:r w:rsidR="00663F37" w:rsidRPr="00E04AB0"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 xml:space="preserve">‘CHAMPS Data Coding’ </w:t>
      </w:r>
      <w:r w:rsidR="00663F37" w:rsidRPr="00E04AB0">
        <w:rPr>
          <w:rFonts w:ascii="Arial" w:hAnsi="Arial" w:cs="Arial"/>
          <w:sz w:val="22"/>
          <w:szCs w:val="22"/>
        </w:rPr>
        <w:t xml:space="preserve">document describes the steps that need to be taken in order to code individual CHAMPS variables into </w:t>
      </w:r>
      <w:r w:rsidR="000628D6" w:rsidRPr="00E04AB0">
        <w:rPr>
          <w:rFonts w:ascii="Arial" w:hAnsi="Arial" w:cs="Arial"/>
          <w:sz w:val="22"/>
          <w:szCs w:val="22"/>
        </w:rPr>
        <w:t xml:space="preserve">summary measures reflecting </w:t>
      </w:r>
      <w:r w:rsidR="00893E81" w:rsidRPr="00E04AB0">
        <w:rPr>
          <w:rFonts w:ascii="Arial" w:hAnsi="Arial" w:cs="Arial"/>
          <w:sz w:val="22"/>
          <w:szCs w:val="22"/>
        </w:rPr>
        <w:t xml:space="preserve">three categories of </w:t>
      </w:r>
      <w:r w:rsidR="000628D6" w:rsidRPr="00E04AB0">
        <w:rPr>
          <w:rFonts w:ascii="Arial" w:hAnsi="Arial" w:cs="Arial"/>
          <w:sz w:val="22"/>
          <w:szCs w:val="22"/>
        </w:rPr>
        <w:t>engagement</w:t>
      </w:r>
      <w:r w:rsidR="00893E81" w:rsidRPr="00E04AB0">
        <w:rPr>
          <w:rFonts w:ascii="Arial" w:hAnsi="Arial" w:cs="Arial"/>
          <w:sz w:val="22"/>
          <w:szCs w:val="22"/>
        </w:rPr>
        <w:t>:</w:t>
      </w:r>
      <w:r w:rsidR="000628D6" w:rsidRPr="00E04AB0">
        <w:rPr>
          <w:rFonts w:ascii="Arial" w:hAnsi="Arial" w:cs="Arial"/>
          <w:sz w:val="22"/>
          <w:szCs w:val="22"/>
        </w:rPr>
        <w:t xml:space="preserve"> (1) physical </w:t>
      </w:r>
      <w:r w:rsidR="00893E81" w:rsidRPr="00E04AB0">
        <w:rPr>
          <w:rFonts w:ascii="Arial" w:hAnsi="Arial" w:cs="Arial"/>
          <w:sz w:val="22"/>
          <w:szCs w:val="22"/>
        </w:rPr>
        <w:t xml:space="preserve">activity </w:t>
      </w:r>
      <w:r w:rsidR="000628D6" w:rsidRPr="00E04AB0">
        <w:rPr>
          <w:rFonts w:ascii="Arial" w:hAnsi="Arial" w:cs="Arial"/>
          <w:sz w:val="22"/>
          <w:szCs w:val="22"/>
        </w:rPr>
        <w:t xml:space="preserve">(separately for low and moderate-high intensity), (2) cognitive </w:t>
      </w:r>
      <w:r w:rsidR="00893E81" w:rsidRPr="00E04AB0">
        <w:rPr>
          <w:rFonts w:ascii="Arial" w:hAnsi="Arial" w:cs="Arial"/>
          <w:sz w:val="22"/>
          <w:szCs w:val="22"/>
        </w:rPr>
        <w:t>activity</w:t>
      </w:r>
      <w:r w:rsidR="000628D6" w:rsidRPr="00E04AB0">
        <w:rPr>
          <w:rFonts w:ascii="Arial" w:hAnsi="Arial" w:cs="Arial"/>
          <w:sz w:val="22"/>
          <w:szCs w:val="22"/>
        </w:rPr>
        <w:t xml:space="preserve">, and (3) social </w:t>
      </w:r>
      <w:r w:rsidR="00893E81" w:rsidRPr="00E04AB0">
        <w:rPr>
          <w:rFonts w:ascii="Arial" w:hAnsi="Arial" w:cs="Arial"/>
          <w:sz w:val="22"/>
          <w:szCs w:val="22"/>
        </w:rPr>
        <w:t>activity</w:t>
      </w:r>
      <w:r w:rsidR="000628D6" w:rsidRPr="00E04AB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The categorization of CHAMPS items </w:t>
      </w:r>
      <w:r w:rsidR="000B686A">
        <w:rPr>
          <w:rFonts w:ascii="Arial" w:hAnsi="Arial" w:cs="Arial"/>
          <w:sz w:val="22"/>
          <w:szCs w:val="22"/>
        </w:rPr>
        <w:t xml:space="preserve">is </w:t>
      </w:r>
      <w:r w:rsidR="007B1B8C" w:rsidRPr="00E04AB0">
        <w:rPr>
          <w:rFonts w:ascii="Arial" w:hAnsi="Arial" w:cs="Arial"/>
          <w:sz w:val="22"/>
          <w:szCs w:val="22"/>
        </w:rPr>
        <w:t xml:space="preserve">shown in Table 1, below. </w:t>
      </w:r>
    </w:p>
    <w:p w14:paraId="6BF64AE4" w14:textId="77777777" w:rsidR="00A32047" w:rsidRPr="00E04AB0" w:rsidRDefault="00A32047">
      <w:pPr>
        <w:rPr>
          <w:rFonts w:ascii="Arial" w:hAnsi="Arial" w:cs="Arial"/>
          <w:sz w:val="22"/>
          <w:szCs w:val="22"/>
        </w:rPr>
      </w:pPr>
    </w:p>
    <w:p w14:paraId="209ADE60" w14:textId="17E0B087" w:rsidR="007B1B8C" w:rsidRPr="0070655B" w:rsidRDefault="007B1B8C">
      <w:pPr>
        <w:rPr>
          <w:rFonts w:ascii="Arial" w:hAnsi="Arial" w:cs="Arial"/>
          <w:b/>
          <w:sz w:val="22"/>
          <w:szCs w:val="22"/>
        </w:rPr>
      </w:pPr>
      <w:r w:rsidRPr="0070655B">
        <w:rPr>
          <w:rFonts w:ascii="Arial" w:hAnsi="Arial" w:cs="Arial"/>
          <w:b/>
          <w:sz w:val="22"/>
          <w:szCs w:val="22"/>
        </w:rPr>
        <w:t xml:space="preserve">Table 1. Categories of CHAMPS activity variables. </w:t>
      </w: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4050"/>
        <w:gridCol w:w="1530"/>
        <w:gridCol w:w="1620"/>
        <w:gridCol w:w="1530"/>
      </w:tblGrid>
      <w:tr w:rsidR="00E04AB0" w:rsidRPr="00E04AB0" w14:paraId="5EB1A600" w14:textId="77777777" w:rsidTr="000034E9">
        <w:trPr>
          <w:trHeight w:val="233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5AF0836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Variable 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6DAB139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Variable Label </w:t>
            </w:r>
          </w:p>
        </w:tc>
        <w:tc>
          <w:tcPr>
            <w:tcW w:w="1530" w:type="dxa"/>
            <w:vAlign w:val="center"/>
          </w:tcPr>
          <w:p w14:paraId="081FBEDC" w14:textId="1422E07C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Category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ECD94A0" w14:textId="691C922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CHAMPS MET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CB8B74" w14:textId="190AA4EE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Intensity </w:t>
            </w:r>
          </w:p>
        </w:tc>
      </w:tr>
      <w:tr w:rsidR="00E04AB0" w:rsidRPr="00E04AB0" w14:paraId="2EF73593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03A2511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1ACD990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 golf (riding a cart)</w:t>
            </w:r>
          </w:p>
        </w:tc>
        <w:tc>
          <w:tcPr>
            <w:tcW w:w="1530" w:type="dxa"/>
            <w:vAlign w:val="center"/>
          </w:tcPr>
          <w:p w14:paraId="527E5C4A" w14:textId="372E2C7C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F2341BA" w14:textId="44E9A57C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9D634D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79E3E310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CCF0F82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E92D688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Light work around the house </w:t>
            </w:r>
          </w:p>
        </w:tc>
        <w:tc>
          <w:tcPr>
            <w:tcW w:w="1530" w:type="dxa"/>
            <w:vAlign w:val="center"/>
          </w:tcPr>
          <w:p w14:paraId="3401925B" w14:textId="5DE3D58C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23CCCE4" w14:textId="54A75F5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18D041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6C1B2E18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368AD9CB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7D219B1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 gardening</w:t>
            </w:r>
          </w:p>
        </w:tc>
        <w:tc>
          <w:tcPr>
            <w:tcW w:w="1530" w:type="dxa"/>
            <w:vAlign w:val="center"/>
          </w:tcPr>
          <w:p w14:paraId="49CC8A4F" w14:textId="088455EC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303FB8" w14:textId="3B58694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00933F6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66B39763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9C444BB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B11127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98D9712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to do errands</w:t>
            </w:r>
          </w:p>
        </w:tc>
        <w:tc>
          <w:tcPr>
            <w:tcW w:w="1530" w:type="dxa"/>
            <w:vAlign w:val="center"/>
          </w:tcPr>
          <w:p w14:paraId="091DCE01" w14:textId="57E0F98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7E95EE9" w14:textId="46E2E2A6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EAF487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0E942300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12C3A196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B11128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61AAB31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leisurely</w:t>
            </w:r>
          </w:p>
        </w:tc>
        <w:tc>
          <w:tcPr>
            <w:tcW w:w="1530" w:type="dxa"/>
            <w:vAlign w:val="center"/>
          </w:tcPr>
          <w:p w14:paraId="31EC83E4" w14:textId="6CD2869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265D60" w14:textId="5774ABB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D91F56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407C1637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40F7B1C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0F2BF48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Stretching or flexibility exercises</w:t>
            </w:r>
          </w:p>
        </w:tc>
        <w:tc>
          <w:tcPr>
            <w:tcW w:w="1530" w:type="dxa"/>
            <w:vAlign w:val="center"/>
          </w:tcPr>
          <w:p w14:paraId="01A467A7" w14:textId="6383208E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BA10C64" w14:textId="598C97B2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52D00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507D7DAD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736D252D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B11135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D383073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 or Tai-chi</w:t>
            </w:r>
          </w:p>
        </w:tc>
        <w:tc>
          <w:tcPr>
            <w:tcW w:w="1530" w:type="dxa"/>
            <w:vAlign w:val="center"/>
          </w:tcPr>
          <w:p w14:paraId="12AE4333" w14:textId="3884DA9A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FA7846B" w14:textId="1B2918EF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88FD224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4F35807D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794B4470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78D80C9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General conditioning exercises</w:t>
            </w:r>
          </w:p>
        </w:tc>
        <w:tc>
          <w:tcPr>
            <w:tcW w:w="1530" w:type="dxa"/>
            <w:vAlign w:val="center"/>
          </w:tcPr>
          <w:p w14:paraId="44A1086C" w14:textId="5BC318D1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A9281D9" w14:textId="4254A740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18C5214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E04AB0" w:rsidRPr="00E04AB0" w14:paraId="24990A3A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28F103A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B11107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56E7296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Dance</w:t>
            </w:r>
          </w:p>
        </w:tc>
        <w:tc>
          <w:tcPr>
            <w:tcW w:w="1530" w:type="dxa"/>
            <w:vAlign w:val="center"/>
          </w:tcPr>
          <w:p w14:paraId="7F077191" w14:textId="669BDFB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92EC574" w14:textId="70CCE203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259A843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29D33114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1E2A1E87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0E1D125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 golf (carrying or pulling equipment)</w:t>
            </w:r>
          </w:p>
        </w:tc>
        <w:tc>
          <w:tcPr>
            <w:tcW w:w="1530" w:type="dxa"/>
            <w:vAlign w:val="center"/>
          </w:tcPr>
          <w:p w14:paraId="2645B02A" w14:textId="04E26ED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22169D0" w14:textId="5B9CB7D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E4FD38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7F2C8572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60E8DA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75E15A5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 singles tennis</w:t>
            </w:r>
          </w:p>
        </w:tc>
        <w:tc>
          <w:tcPr>
            <w:tcW w:w="1530" w:type="dxa"/>
            <w:vAlign w:val="center"/>
          </w:tcPr>
          <w:p w14:paraId="1353497F" w14:textId="7DC3BFAA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F710EB8" w14:textId="5A83F4C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4E7006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10553C73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A085C93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B11115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DD45E79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 doubles tennis</w:t>
            </w:r>
          </w:p>
        </w:tc>
        <w:tc>
          <w:tcPr>
            <w:tcW w:w="1530" w:type="dxa"/>
            <w:vAlign w:val="center"/>
          </w:tcPr>
          <w:p w14:paraId="4D5D25B2" w14:textId="599CE37A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7393774" w14:textId="7D374BA0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9111B68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51C2FDDD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30FCCF2F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B11116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DA51BE2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Skate</w:t>
            </w:r>
          </w:p>
        </w:tc>
        <w:tc>
          <w:tcPr>
            <w:tcW w:w="1530" w:type="dxa"/>
            <w:vAlign w:val="center"/>
          </w:tcPr>
          <w:p w14:paraId="74F81457" w14:textId="72CFAFEF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22B96D3" w14:textId="097BFF26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D4601E2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241CD503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091DB0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68D84C6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Heavy work around the house</w:t>
            </w:r>
          </w:p>
        </w:tc>
        <w:tc>
          <w:tcPr>
            <w:tcW w:w="1530" w:type="dxa"/>
            <w:vAlign w:val="center"/>
          </w:tcPr>
          <w:p w14:paraId="3AB0CDE1" w14:textId="249D6441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2B6DDA" w14:textId="6C314F01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2240C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68F97DC8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1249415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351A1BF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Heavy gardening</w:t>
            </w:r>
          </w:p>
        </w:tc>
        <w:tc>
          <w:tcPr>
            <w:tcW w:w="1530" w:type="dxa"/>
            <w:vAlign w:val="center"/>
          </w:tcPr>
          <w:p w14:paraId="7098C5A5" w14:textId="451BD1FA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DB71E77" w14:textId="2BD6F599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1886D6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254B99A9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65B4AC8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750AE6D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 on machinery</w:t>
            </w:r>
          </w:p>
        </w:tc>
        <w:tc>
          <w:tcPr>
            <w:tcW w:w="1530" w:type="dxa"/>
            <w:vAlign w:val="center"/>
          </w:tcPr>
          <w:p w14:paraId="3E2857CB" w14:textId="57533EC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D406849" w14:textId="2FE34DB1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ED8673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3BD9BAAC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0529E7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B11124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C972728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or run</w:t>
            </w:r>
          </w:p>
        </w:tc>
        <w:tc>
          <w:tcPr>
            <w:tcW w:w="1530" w:type="dxa"/>
            <w:vAlign w:val="center"/>
          </w:tcPr>
          <w:p w14:paraId="623AAC1B" w14:textId="2F9C6C21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DC60C23" w14:textId="2CBCCE14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CC760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6AE2CD33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ADB2C2E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B11125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53AB66E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or hike uphill</w:t>
            </w:r>
          </w:p>
        </w:tc>
        <w:tc>
          <w:tcPr>
            <w:tcW w:w="1530" w:type="dxa"/>
            <w:vAlign w:val="center"/>
          </w:tcPr>
          <w:p w14:paraId="3A536C72" w14:textId="1EECEFE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8756C02" w14:textId="7FE975A6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BD5E98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2770B04C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19E71185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B11126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097D5AF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for exercise</w:t>
            </w:r>
          </w:p>
        </w:tc>
        <w:tc>
          <w:tcPr>
            <w:tcW w:w="1530" w:type="dxa"/>
            <w:vAlign w:val="center"/>
          </w:tcPr>
          <w:p w14:paraId="5E7259DA" w14:textId="02BD2AF2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BED8785" w14:textId="2D74371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274D734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375B0967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9281540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B11129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1C3F03A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Ride bicycle or stationary cycle</w:t>
            </w:r>
          </w:p>
        </w:tc>
        <w:tc>
          <w:tcPr>
            <w:tcW w:w="1530" w:type="dxa"/>
            <w:vAlign w:val="center"/>
          </w:tcPr>
          <w:p w14:paraId="36E95BE8" w14:textId="2E254335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4E3887B" w14:textId="63EDDAA2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F7C55B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5B390C8C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3A8489FD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9AE7306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aerobic machines</w:t>
            </w:r>
          </w:p>
        </w:tc>
        <w:tc>
          <w:tcPr>
            <w:tcW w:w="1530" w:type="dxa"/>
            <w:vAlign w:val="center"/>
          </w:tcPr>
          <w:p w14:paraId="57F70766" w14:textId="6690120F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47F64EE" w14:textId="3177B211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4FB755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79B473CD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36A33A71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B11131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F05C3E3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exercise</w:t>
            </w:r>
          </w:p>
        </w:tc>
        <w:tc>
          <w:tcPr>
            <w:tcW w:w="1530" w:type="dxa"/>
            <w:vAlign w:val="center"/>
          </w:tcPr>
          <w:p w14:paraId="4AFD8296" w14:textId="4011B712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B38B635" w14:textId="3AE3AA00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B2C175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6F4639E1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1ACB788F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B11132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ADCCDCF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Swim moderately or fast</w:t>
            </w:r>
          </w:p>
        </w:tc>
        <w:tc>
          <w:tcPr>
            <w:tcW w:w="1530" w:type="dxa"/>
            <w:vAlign w:val="center"/>
          </w:tcPr>
          <w:p w14:paraId="40B93E87" w14:textId="02A8FD6B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3D03918" w14:textId="7A87A45B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2B1EB7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7D7B3D13" w14:textId="77777777" w:rsidTr="000034E9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7427600D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B11133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59CC18B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Swim gently</w:t>
            </w:r>
          </w:p>
        </w:tc>
        <w:tc>
          <w:tcPr>
            <w:tcW w:w="1530" w:type="dxa"/>
            <w:vAlign w:val="center"/>
          </w:tcPr>
          <w:p w14:paraId="37B886E0" w14:textId="280E971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9B9BDDA" w14:textId="1DA0AA7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B50B32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142E3958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7BE2FFC7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B11136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E7B7B7D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Aerobics or aerobic dancing</w:t>
            </w:r>
          </w:p>
        </w:tc>
        <w:tc>
          <w:tcPr>
            <w:tcW w:w="1530" w:type="dxa"/>
            <w:vAlign w:val="center"/>
          </w:tcPr>
          <w:p w14:paraId="5197FC30" w14:textId="52C7F194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23D5089" w14:textId="3D1B0B94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4787B7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27DDD3DC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C5AB1D8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B11137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E65933E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Moderate to heavy strength training</w:t>
            </w:r>
          </w:p>
        </w:tc>
        <w:tc>
          <w:tcPr>
            <w:tcW w:w="1530" w:type="dxa"/>
            <w:vAlign w:val="center"/>
          </w:tcPr>
          <w:p w14:paraId="377BACC6" w14:textId="5B8B9487" w:rsidR="00E04AB0" w:rsidRPr="00E04AB0" w:rsidDel="00F43C2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9CEA151" w14:textId="3837CA5E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0F7A90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0E95E83F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41567FB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B11138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442BF7B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 strength training</w:t>
            </w:r>
          </w:p>
        </w:tc>
        <w:tc>
          <w:tcPr>
            <w:tcW w:w="1530" w:type="dxa"/>
            <w:vAlign w:val="center"/>
          </w:tcPr>
          <w:p w14:paraId="77A51FF3" w14:textId="14CDF01D" w:rsidR="00E04AB0" w:rsidRPr="00E04AB0" w:rsidDel="00F43C2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FB8AD78" w14:textId="4F5B5954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E3C1FC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403FE0A4" w14:textId="77777777" w:rsidTr="000034E9">
        <w:trPr>
          <w:trHeight w:val="30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7FB6A91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B11140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334008F" w14:textId="77777777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 basketball, soccer, racquetball</w:t>
            </w:r>
          </w:p>
        </w:tc>
        <w:tc>
          <w:tcPr>
            <w:tcW w:w="1530" w:type="dxa"/>
            <w:vAlign w:val="center"/>
          </w:tcPr>
          <w:p w14:paraId="474C47FD" w14:textId="3B813FAF" w:rsidR="00E04AB0" w:rsidRPr="00E04AB0" w:rsidDel="00F43C2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D065D85" w14:textId="7E7EDBE8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3E7C9F" w14:textId="7777777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04AB0" w:rsidRPr="00E04AB0" w14:paraId="19FEDE9D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center"/>
          </w:tcPr>
          <w:p w14:paraId="6D99B73C" w14:textId="5725835E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B11141</w:t>
            </w:r>
            <w:r w:rsidR="00642C6D" w:rsidRPr="00642C6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4050" w:type="dxa"/>
            <w:shd w:val="clear" w:color="auto" w:fill="auto"/>
            <w:noWrap/>
            <w:vAlign w:val="center"/>
          </w:tcPr>
          <w:p w14:paraId="3D1779D3" w14:textId="51C26580" w:rsidR="00E04AB0" w:rsidRPr="00E04AB0" w:rsidRDefault="00E04AB0" w:rsidP="00F405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‘Other’</w:t>
            </w:r>
            <w:r w:rsidR="00F40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self-report</w:t>
            </w:r>
            <w:r w:rsidR="00F40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42C6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1530" w:type="dxa"/>
            <w:vAlign w:val="center"/>
          </w:tcPr>
          <w:p w14:paraId="48F257E6" w14:textId="164D8D70" w:rsidR="00E04AB0" w:rsidRPr="00E04AB0" w:rsidRDefault="00E04AB0" w:rsidP="007B1B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B11141s_CAT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8A96566" w14:textId="547288AE" w:rsidR="00E04AB0" w:rsidRPr="00E04AB0" w:rsidDel="00F43C2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B11141s_Mets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25A3DA6A" w14:textId="5E2BF366" w:rsidR="00E04AB0" w:rsidRPr="00E04AB0" w:rsidRDefault="00642C6D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B11141s_CAT</w:t>
            </w:r>
          </w:p>
        </w:tc>
      </w:tr>
      <w:tr w:rsidR="00E04AB0" w:rsidRPr="00E04AB0" w14:paraId="2EA2654A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1875C537" w14:textId="6584875F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B11106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791B7EA2" w14:textId="284A4132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computer</w:t>
            </w:r>
          </w:p>
        </w:tc>
        <w:tc>
          <w:tcPr>
            <w:tcW w:w="1530" w:type="dxa"/>
            <w:vAlign w:val="center"/>
          </w:tcPr>
          <w:p w14:paraId="2ED5FAC6" w14:textId="68FFF332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 xml:space="preserve">Cognitive 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024363" w14:textId="4FF7122A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0BE0156B" w14:textId="5480AE32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075B0650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2714A34C" w14:textId="43B3F467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B11108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5DC96529" w14:textId="69B3FA11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arts or crafts</w:t>
            </w:r>
          </w:p>
        </w:tc>
        <w:tc>
          <w:tcPr>
            <w:tcW w:w="1530" w:type="dxa"/>
            <w:vAlign w:val="center"/>
          </w:tcPr>
          <w:p w14:paraId="123ACBD6" w14:textId="34853A3C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Cognitive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4AA8078" w14:textId="2B0FAB05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4C0F707B" w14:textId="13209D29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2A2A49C1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4A0DE68E" w14:textId="388D5889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B11111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1252B7F8" w14:textId="218A4B00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Attend concert, movie, lecture, sport event</w:t>
            </w:r>
          </w:p>
        </w:tc>
        <w:tc>
          <w:tcPr>
            <w:tcW w:w="1530" w:type="dxa"/>
            <w:vAlign w:val="center"/>
          </w:tcPr>
          <w:p w14:paraId="0A686B88" w14:textId="7617DBFF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Cognitive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F1E9FD" w14:textId="6539E62A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75AA87D7" w14:textId="793FC2E7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1C54050B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335C3453" w14:textId="516C0090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B11112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73502B5E" w14:textId="17B10AAC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Play cards, bingo, board games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w/</w:t>
            </w: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530" w:type="dxa"/>
            <w:vAlign w:val="center"/>
          </w:tcPr>
          <w:p w14:paraId="659C9F78" w14:textId="0C5FBB6D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Cognitive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49EB535" w14:textId="1E251C78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179A7A56" w14:textId="10C1E783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6155FC99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5E523BA1" w14:textId="3C55C41C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B11117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13C67804" w14:textId="41512E1A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 musical instrument</w:t>
            </w:r>
          </w:p>
        </w:tc>
        <w:tc>
          <w:tcPr>
            <w:tcW w:w="1530" w:type="dxa"/>
            <w:vAlign w:val="center"/>
          </w:tcPr>
          <w:p w14:paraId="3FF6F3D7" w14:textId="15C18459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Cognitive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FF55665" w14:textId="79DB3DBD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020051FD" w14:textId="6ADC81DB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5B11A5D9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3AC86170" w14:textId="626283AB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B11118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344EC6BA" w14:textId="78622A5C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530" w:type="dxa"/>
            <w:vAlign w:val="center"/>
          </w:tcPr>
          <w:p w14:paraId="4D2A9A85" w14:textId="3BFF030E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Cognitive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676CF0F" w14:textId="286E94B0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46F25E1F" w14:textId="354AED98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649151F3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56FF5995" w14:textId="6AA79E83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B11101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1D1C99E6" w14:textId="3B78F19D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 with friends and family</w:t>
            </w:r>
          </w:p>
        </w:tc>
        <w:tc>
          <w:tcPr>
            <w:tcW w:w="1530" w:type="dxa"/>
            <w:vAlign w:val="center"/>
          </w:tcPr>
          <w:p w14:paraId="6D48CE30" w14:textId="76A7264C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D1B0C23" w14:textId="1689A8E7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1AD6891" w14:textId="3A2160BD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00E7979D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7559FC2B" w14:textId="29D9EEB3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B11102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182BE998" w14:textId="28A71AA0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to senior center</w:t>
            </w:r>
          </w:p>
        </w:tc>
        <w:tc>
          <w:tcPr>
            <w:tcW w:w="1530" w:type="dxa"/>
            <w:vAlign w:val="center"/>
          </w:tcPr>
          <w:p w14:paraId="67AD3C51" w14:textId="77D49A9F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BEFCFEE" w14:textId="2D88FCB1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A08DBDE" w14:textId="7B52D775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524A4B60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4FB00BD8" w14:textId="2DB53E8C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B11103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2FC344F2" w14:textId="1D2D5335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volunteer work</w:t>
            </w:r>
          </w:p>
        </w:tc>
        <w:tc>
          <w:tcPr>
            <w:tcW w:w="1530" w:type="dxa"/>
            <w:vAlign w:val="center"/>
          </w:tcPr>
          <w:p w14:paraId="7138D74C" w14:textId="323CAFB6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CA86137" w14:textId="34209672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52A65651" w14:textId="61385F77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7D9FC51E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3601B7DC" w14:textId="6EDDE3A1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B11104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7AF751ED" w14:textId="51728D5A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Attend church/church activities**</w:t>
            </w:r>
          </w:p>
        </w:tc>
        <w:tc>
          <w:tcPr>
            <w:tcW w:w="1530" w:type="dxa"/>
            <w:vAlign w:val="center"/>
          </w:tcPr>
          <w:p w14:paraId="7D0EFD96" w14:textId="5D2DACF6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3235383" w14:textId="4AB34015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D479159" w14:textId="59AE3607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369F68B0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6DA2B06E" w14:textId="32A584E5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B11105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1557704A" w14:textId="12E81ECF" w:rsidR="00E04AB0" w:rsidRPr="00E04AB0" w:rsidRDefault="00E04AB0" w:rsidP="00E04A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Attend club or group meetings</w:t>
            </w:r>
          </w:p>
        </w:tc>
        <w:tc>
          <w:tcPr>
            <w:tcW w:w="1530" w:type="dxa"/>
            <w:vAlign w:val="center"/>
          </w:tcPr>
          <w:p w14:paraId="567B71F7" w14:textId="3C513D06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8CFFB94" w14:textId="0B5B8090" w:rsidR="00E04AB0" w:rsidRPr="00E04AB0" w:rsidRDefault="00E04AB0" w:rsidP="00E04A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DF3375B" w14:textId="505FDBDE" w:rsidR="00E04AB0" w:rsidRPr="00E04AB0" w:rsidRDefault="00E04AB0" w:rsidP="00E04AB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E04AB0" w:rsidRPr="00E04AB0" w14:paraId="45A41B17" w14:textId="77777777" w:rsidTr="000034E9">
        <w:trPr>
          <w:trHeight w:val="80"/>
        </w:trPr>
        <w:tc>
          <w:tcPr>
            <w:tcW w:w="1005" w:type="dxa"/>
            <w:shd w:val="clear" w:color="auto" w:fill="auto"/>
            <w:noWrap/>
            <w:vAlign w:val="bottom"/>
          </w:tcPr>
          <w:p w14:paraId="447353E2" w14:textId="6DF2A7F7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B11113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1765D248" w14:textId="1122947C" w:rsidR="00E04AB0" w:rsidRPr="00E04AB0" w:rsidRDefault="00E04AB0" w:rsidP="007B1B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Shoot pool or billiards</w:t>
            </w:r>
          </w:p>
        </w:tc>
        <w:tc>
          <w:tcPr>
            <w:tcW w:w="1530" w:type="dxa"/>
            <w:vAlign w:val="center"/>
          </w:tcPr>
          <w:p w14:paraId="3840CB14" w14:textId="139ED8FD" w:rsidR="00E04AB0" w:rsidRPr="00E04AB0" w:rsidRDefault="00E04AB0" w:rsidP="007B1B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AB0">
              <w:rPr>
                <w:rFonts w:ascii="Arial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8BB9D93" w14:textId="0882BF66" w:rsidR="00E04AB0" w:rsidRPr="00E04AB0" w:rsidRDefault="00E04AB0" w:rsidP="007B1B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4098EC0A" w14:textId="1AF5672D" w:rsidR="00E04AB0" w:rsidRPr="00E04AB0" w:rsidRDefault="00E04AB0" w:rsidP="007B1B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61AEF929" w14:textId="3EDF7CB9" w:rsidR="007B1B8C" w:rsidRPr="00E04AB0" w:rsidRDefault="007B1B8C" w:rsidP="007B1B8C">
      <w:pPr>
        <w:rPr>
          <w:rFonts w:ascii="Arial" w:hAnsi="Arial" w:cs="Arial"/>
          <w:sz w:val="22"/>
          <w:szCs w:val="22"/>
        </w:rPr>
      </w:pPr>
      <w:r w:rsidRPr="00642C6D">
        <w:rPr>
          <w:rFonts w:ascii="Arial" w:hAnsi="Arial" w:cs="Arial"/>
          <w:color w:val="FF0000"/>
          <w:sz w:val="22"/>
          <w:szCs w:val="22"/>
        </w:rPr>
        <w:t>*</w:t>
      </w:r>
      <w:r w:rsidR="00E04AB0">
        <w:rPr>
          <w:rFonts w:ascii="Arial" w:hAnsi="Arial" w:cs="Arial"/>
          <w:sz w:val="22"/>
          <w:szCs w:val="22"/>
        </w:rPr>
        <w:t xml:space="preserve"> </w:t>
      </w:r>
      <w:r w:rsidR="00F405D7">
        <w:rPr>
          <w:rFonts w:ascii="Arial" w:hAnsi="Arial" w:cs="Arial"/>
          <w:sz w:val="22"/>
          <w:szCs w:val="22"/>
        </w:rPr>
        <w:t xml:space="preserve">For the self-reported items (i.e., </w:t>
      </w:r>
      <w:r w:rsidR="00746EB2">
        <w:rPr>
          <w:rFonts w:ascii="Arial" w:hAnsi="Arial" w:cs="Arial"/>
          <w:sz w:val="22"/>
          <w:szCs w:val="22"/>
        </w:rPr>
        <w:t xml:space="preserve">the </w:t>
      </w:r>
      <w:r w:rsidR="00F405D7" w:rsidRPr="00E04AB0">
        <w:rPr>
          <w:rFonts w:ascii="Arial" w:hAnsi="Arial" w:cs="Arial"/>
          <w:sz w:val="22"/>
          <w:szCs w:val="22"/>
        </w:rPr>
        <w:t>B11141</w:t>
      </w:r>
      <w:r w:rsidR="00746EB2">
        <w:rPr>
          <w:rFonts w:ascii="Arial" w:hAnsi="Arial" w:cs="Arial"/>
          <w:sz w:val="22"/>
          <w:szCs w:val="22"/>
        </w:rPr>
        <w:t xml:space="preserve"> variables</w:t>
      </w:r>
      <w:r w:rsidR="00F405D7">
        <w:rPr>
          <w:rFonts w:ascii="Arial" w:hAnsi="Arial" w:cs="Arial"/>
          <w:sz w:val="22"/>
          <w:szCs w:val="22"/>
        </w:rPr>
        <w:t xml:space="preserve">), activity categories are </w:t>
      </w:r>
      <w:r w:rsidR="00E04AB0" w:rsidRPr="00E04AB0">
        <w:rPr>
          <w:rFonts w:ascii="Arial" w:hAnsi="Arial" w:cs="Arial"/>
          <w:sz w:val="22"/>
          <w:szCs w:val="22"/>
        </w:rPr>
        <w:t xml:space="preserve">coded under </w:t>
      </w:r>
      <w:r w:rsidR="00F405D7">
        <w:rPr>
          <w:rFonts w:ascii="Arial" w:hAnsi="Arial" w:cs="Arial"/>
          <w:sz w:val="22"/>
          <w:szCs w:val="22"/>
        </w:rPr>
        <w:t xml:space="preserve">the </w:t>
      </w:r>
      <w:r w:rsidR="00E04AB0" w:rsidRPr="00E04AB0">
        <w:rPr>
          <w:rFonts w:ascii="Arial" w:hAnsi="Arial" w:cs="Arial"/>
          <w:sz w:val="22"/>
          <w:szCs w:val="22"/>
        </w:rPr>
        <w:t>‘</w:t>
      </w:r>
      <w:r w:rsidR="00E04AB0" w:rsidRPr="00E04AB0">
        <w:rPr>
          <w:rFonts w:ascii="Arial" w:hAnsi="Arial" w:cs="Arial"/>
          <w:color w:val="000000"/>
          <w:sz w:val="22"/>
          <w:szCs w:val="22"/>
        </w:rPr>
        <w:t>B11141s_CAT</w:t>
      </w:r>
      <w:r w:rsidR="00E04AB0" w:rsidRPr="00E04AB0">
        <w:rPr>
          <w:rFonts w:ascii="Arial" w:hAnsi="Arial" w:cs="Arial"/>
          <w:sz w:val="22"/>
          <w:szCs w:val="22"/>
        </w:rPr>
        <w:t>’</w:t>
      </w:r>
      <w:r w:rsidR="00F405D7">
        <w:rPr>
          <w:rFonts w:ascii="Arial" w:hAnsi="Arial" w:cs="Arial"/>
          <w:sz w:val="22"/>
          <w:szCs w:val="22"/>
        </w:rPr>
        <w:t xml:space="preserve"> variable </w:t>
      </w:r>
      <w:r w:rsidR="00746EB2">
        <w:rPr>
          <w:rFonts w:ascii="Arial" w:hAnsi="Arial" w:cs="Arial"/>
          <w:sz w:val="22"/>
          <w:szCs w:val="22"/>
        </w:rPr>
        <w:t xml:space="preserve">in the CHAMPS data file </w:t>
      </w:r>
      <w:r w:rsidR="00F405D7">
        <w:rPr>
          <w:rFonts w:ascii="Arial" w:hAnsi="Arial" w:cs="Arial"/>
          <w:sz w:val="22"/>
          <w:szCs w:val="22"/>
        </w:rPr>
        <w:t>(‘Physical-low’, ‘Physical-</w:t>
      </w:r>
      <w:proofErr w:type="spellStart"/>
      <w:r w:rsidR="00F405D7">
        <w:rPr>
          <w:rFonts w:ascii="Arial" w:hAnsi="Arial" w:cs="Arial"/>
          <w:sz w:val="22"/>
          <w:szCs w:val="22"/>
        </w:rPr>
        <w:t>modhi</w:t>
      </w:r>
      <w:proofErr w:type="spellEnd"/>
      <w:r w:rsidR="00F405D7">
        <w:rPr>
          <w:rFonts w:ascii="Arial" w:hAnsi="Arial" w:cs="Arial"/>
          <w:sz w:val="22"/>
          <w:szCs w:val="22"/>
        </w:rPr>
        <w:t>’, ‘Cognitive’, and ‘Social’)</w:t>
      </w:r>
      <w:r w:rsidR="00E04AB0" w:rsidRPr="00E04AB0">
        <w:rPr>
          <w:rFonts w:ascii="Arial" w:hAnsi="Arial" w:cs="Arial"/>
          <w:sz w:val="22"/>
          <w:szCs w:val="22"/>
        </w:rPr>
        <w:t xml:space="preserve">. </w:t>
      </w:r>
      <w:r w:rsidR="00F405D7">
        <w:rPr>
          <w:rFonts w:ascii="Arial" w:hAnsi="Arial" w:cs="Arial"/>
          <w:sz w:val="22"/>
          <w:szCs w:val="22"/>
        </w:rPr>
        <w:t xml:space="preserve">For those items </w:t>
      </w:r>
      <w:r w:rsidR="00746EB2">
        <w:rPr>
          <w:rFonts w:ascii="Arial" w:hAnsi="Arial" w:cs="Arial"/>
          <w:sz w:val="22"/>
          <w:szCs w:val="22"/>
        </w:rPr>
        <w:t>categorized</w:t>
      </w:r>
      <w:r w:rsidR="00F405D7">
        <w:rPr>
          <w:rFonts w:ascii="Arial" w:hAnsi="Arial" w:cs="Arial"/>
          <w:sz w:val="22"/>
          <w:szCs w:val="22"/>
        </w:rPr>
        <w:t xml:space="preserve"> as physical activities, corresponding </w:t>
      </w:r>
      <w:r w:rsidR="00F405D7">
        <w:rPr>
          <w:rFonts w:ascii="Arial" w:hAnsi="Arial" w:cs="Arial"/>
          <w:color w:val="000000"/>
          <w:sz w:val="22"/>
          <w:szCs w:val="22"/>
        </w:rPr>
        <w:t>MET values are coded under the ‘</w:t>
      </w:r>
      <w:r w:rsidR="00F405D7" w:rsidRPr="00E04AB0">
        <w:rPr>
          <w:rFonts w:ascii="Arial" w:hAnsi="Arial" w:cs="Arial"/>
          <w:color w:val="000000"/>
          <w:sz w:val="22"/>
          <w:szCs w:val="22"/>
        </w:rPr>
        <w:t>B11141s_Mets</w:t>
      </w:r>
      <w:r w:rsidR="00F405D7">
        <w:rPr>
          <w:rFonts w:ascii="Arial" w:hAnsi="Arial" w:cs="Arial"/>
          <w:color w:val="000000"/>
          <w:sz w:val="22"/>
          <w:szCs w:val="22"/>
        </w:rPr>
        <w:t>’ variable</w:t>
      </w:r>
      <w:r w:rsidR="00746EB2">
        <w:rPr>
          <w:rFonts w:ascii="Arial" w:hAnsi="Arial" w:cs="Arial"/>
          <w:color w:val="000000"/>
          <w:sz w:val="22"/>
          <w:szCs w:val="22"/>
        </w:rPr>
        <w:t xml:space="preserve"> in the CHAMPS data file</w:t>
      </w:r>
      <w:r w:rsidR="00F405D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39E9460" w14:textId="77777777" w:rsidR="007B1B8C" w:rsidRPr="00E04AB0" w:rsidRDefault="007B1B8C">
      <w:pPr>
        <w:rPr>
          <w:rFonts w:ascii="Arial" w:hAnsi="Arial" w:cs="Arial"/>
          <w:sz w:val="22"/>
          <w:szCs w:val="22"/>
        </w:rPr>
      </w:pPr>
    </w:p>
    <w:p w14:paraId="0EB8F2F6" w14:textId="59D52657" w:rsidR="004C1BFB" w:rsidRPr="00DC1503" w:rsidRDefault="004C1BFB" w:rsidP="00B07038">
      <w:pPr>
        <w:jc w:val="center"/>
        <w:rPr>
          <w:rFonts w:ascii="Arial" w:hAnsi="Arial" w:cs="Arial"/>
          <w:b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b/>
          <w:color w:val="1F497D" w:themeColor="text2"/>
          <w:sz w:val="22"/>
          <w:szCs w:val="22"/>
        </w:rPr>
        <w:t xml:space="preserve">Coding of </w:t>
      </w:r>
      <w:r w:rsidR="00F405D7" w:rsidRPr="00DC1503">
        <w:rPr>
          <w:rFonts w:ascii="Arial" w:hAnsi="Arial" w:cs="Arial"/>
          <w:b/>
          <w:color w:val="1F497D" w:themeColor="text2"/>
          <w:sz w:val="22"/>
          <w:szCs w:val="22"/>
        </w:rPr>
        <w:t xml:space="preserve">self-reported activities </w:t>
      </w:r>
      <w:r w:rsidRPr="00DC1503">
        <w:rPr>
          <w:rFonts w:ascii="Arial" w:hAnsi="Arial" w:cs="Arial"/>
          <w:b/>
          <w:color w:val="1F497D" w:themeColor="text2"/>
          <w:sz w:val="22"/>
          <w:szCs w:val="22"/>
        </w:rPr>
        <w:t>(variable ‘B11141s’)</w:t>
      </w:r>
    </w:p>
    <w:p w14:paraId="7372817C" w14:textId="25838A42" w:rsidR="004C1BFB" w:rsidRPr="00DC1503" w:rsidRDefault="00B07038">
      <w:pPr>
        <w:rPr>
          <w:rFonts w:ascii="Arial" w:hAnsi="Arial" w:cs="Arial"/>
          <w:i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i/>
          <w:color w:val="1F497D" w:themeColor="text2"/>
          <w:sz w:val="22"/>
          <w:szCs w:val="22"/>
        </w:rPr>
        <w:t xml:space="preserve">To be completed by the </w:t>
      </w:r>
      <w:r w:rsidR="004C1BFB" w:rsidRPr="00DC1503">
        <w:rPr>
          <w:rFonts w:ascii="Arial" w:hAnsi="Arial" w:cs="Arial"/>
          <w:i/>
          <w:color w:val="1F497D" w:themeColor="text2"/>
          <w:sz w:val="22"/>
          <w:szCs w:val="22"/>
        </w:rPr>
        <w:t xml:space="preserve">BIOCARD </w:t>
      </w:r>
      <w:r w:rsidRPr="00DC1503">
        <w:rPr>
          <w:rFonts w:ascii="Arial" w:hAnsi="Arial" w:cs="Arial"/>
          <w:i/>
          <w:color w:val="1F497D" w:themeColor="text2"/>
          <w:sz w:val="22"/>
          <w:szCs w:val="22"/>
        </w:rPr>
        <w:t>Clinical Core.</w:t>
      </w:r>
    </w:p>
    <w:p w14:paraId="35CF4720" w14:textId="77777777" w:rsidR="00B07038" w:rsidRPr="00DC1503" w:rsidRDefault="00B07038">
      <w:pPr>
        <w:rPr>
          <w:rFonts w:ascii="Arial" w:hAnsi="Arial" w:cs="Arial"/>
          <w:i/>
          <w:color w:val="1F497D" w:themeColor="text2"/>
          <w:sz w:val="22"/>
          <w:szCs w:val="22"/>
          <w:u w:val="single"/>
        </w:rPr>
      </w:pPr>
    </w:p>
    <w:p w14:paraId="023AD293" w14:textId="595E9CEF" w:rsidR="000628D6" w:rsidRPr="00DC1503" w:rsidRDefault="000628D6">
      <w:p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The CHAMPS includes an open-ended question that allows subjects to 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>self-report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>‘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other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>’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 activities in which they </w:t>
      </w:r>
      <w:r w:rsidR="00714BB0" w:rsidRPr="00DC1503">
        <w:rPr>
          <w:rFonts w:ascii="Arial" w:hAnsi="Arial" w:cs="Arial"/>
          <w:color w:val="1F497D" w:themeColor="text2"/>
          <w:sz w:val="22"/>
          <w:szCs w:val="22"/>
        </w:rPr>
        <w:t xml:space="preserve">are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engage</w:t>
      </w:r>
      <w:r w:rsidR="00714BB0" w:rsidRPr="00DC1503">
        <w:rPr>
          <w:rFonts w:ascii="Arial" w:hAnsi="Arial" w:cs="Arial"/>
          <w:color w:val="1F497D" w:themeColor="text2"/>
          <w:sz w:val="22"/>
          <w:szCs w:val="22"/>
        </w:rPr>
        <w:t>d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. Each time 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 xml:space="preserve">the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Informatics 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 xml:space="preserve">Core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generates a new CHAMPS data file, 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>self-reported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 responses (variable ‘B11141s’) will need to be coded through a consensus review process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 xml:space="preserve">, and coded in the CHAMPS data file 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 xml:space="preserve">by 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>creating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the following new columns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 xml:space="preserve"> in the data file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: </w:t>
      </w:r>
    </w:p>
    <w:p w14:paraId="06DF4FF4" w14:textId="700875ED" w:rsidR="007C32CE" w:rsidRPr="00DC1503" w:rsidRDefault="004A50D3" w:rsidP="000628D6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>B11141s_CAT</w:t>
      </w:r>
      <w:r w:rsidR="000628D6" w:rsidRPr="00DC1503">
        <w:rPr>
          <w:rFonts w:ascii="Arial" w:hAnsi="Arial" w:cs="Arial"/>
          <w:color w:val="1F497D" w:themeColor="text2"/>
          <w:sz w:val="22"/>
          <w:szCs w:val="22"/>
        </w:rPr>
        <w:t xml:space="preserve">: decide whether 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>each</w:t>
      </w:r>
      <w:r w:rsidR="000628D6" w:rsidRPr="00DC1503">
        <w:rPr>
          <w:rFonts w:ascii="Arial" w:hAnsi="Arial" w:cs="Arial"/>
          <w:color w:val="1F497D" w:themeColor="text2"/>
          <w:sz w:val="22"/>
          <w:szCs w:val="22"/>
        </w:rPr>
        <w:t xml:space="preserve"> B11141s </w:t>
      </w:r>
      <w:r w:rsidR="004C1BFB" w:rsidRPr="00DC1503">
        <w:rPr>
          <w:rFonts w:ascii="Arial" w:hAnsi="Arial" w:cs="Arial"/>
          <w:color w:val="1F497D" w:themeColor="text2"/>
          <w:sz w:val="22"/>
          <w:szCs w:val="22"/>
        </w:rPr>
        <w:t xml:space="preserve">response </w:t>
      </w:r>
      <w:r w:rsidR="000628D6" w:rsidRPr="00DC1503">
        <w:rPr>
          <w:rFonts w:ascii="Arial" w:hAnsi="Arial" w:cs="Arial"/>
          <w:color w:val="1F497D" w:themeColor="text2"/>
          <w:sz w:val="22"/>
          <w:szCs w:val="22"/>
        </w:rPr>
        <w:t>is “Physical-low”, “Physical-</w:t>
      </w:r>
      <w:proofErr w:type="spellStart"/>
      <w:r w:rsidR="000628D6" w:rsidRPr="00DC1503">
        <w:rPr>
          <w:rFonts w:ascii="Arial" w:hAnsi="Arial" w:cs="Arial"/>
          <w:color w:val="1F497D" w:themeColor="text2"/>
          <w:sz w:val="22"/>
          <w:szCs w:val="22"/>
        </w:rPr>
        <w:t>modhi</w:t>
      </w:r>
      <w:proofErr w:type="spellEnd"/>
      <w:r w:rsidR="000628D6" w:rsidRPr="00DC1503">
        <w:rPr>
          <w:rFonts w:ascii="Arial" w:hAnsi="Arial" w:cs="Arial"/>
          <w:color w:val="1F497D" w:themeColor="text2"/>
          <w:sz w:val="22"/>
          <w:szCs w:val="22"/>
        </w:rPr>
        <w:t>”, “Cognitive”, or “Social”</w:t>
      </w:r>
    </w:p>
    <w:p w14:paraId="1E43270B" w14:textId="15FD899B" w:rsidR="000628D6" w:rsidRPr="00DC1503" w:rsidRDefault="004A50D3" w:rsidP="004C1BFB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>B11141s_Mets</w:t>
      </w:r>
      <w:r w:rsidR="000628D6" w:rsidRPr="00DC1503">
        <w:rPr>
          <w:rFonts w:ascii="Arial" w:hAnsi="Arial" w:cs="Arial"/>
          <w:color w:val="1F497D" w:themeColor="text2"/>
          <w:sz w:val="22"/>
          <w:szCs w:val="22"/>
        </w:rPr>
        <w:t xml:space="preserve">: </w:t>
      </w:r>
      <w:r w:rsidR="004C1BFB" w:rsidRPr="00DC1503">
        <w:rPr>
          <w:rFonts w:ascii="Arial" w:hAnsi="Arial" w:cs="Arial"/>
          <w:color w:val="1F497D" w:themeColor="text2"/>
          <w:sz w:val="22"/>
          <w:szCs w:val="22"/>
        </w:rPr>
        <w:t>For the two categories of physical activities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>,</w:t>
      </w:r>
      <w:r w:rsidR="004C1BFB" w:rsidRPr="00DC1503">
        <w:rPr>
          <w:rFonts w:ascii="Arial" w:hAnsi="Arial" w:cs="Arial"/>
          <w:color w:val="1F497D" w:themeColor="text2"/>
          <w:sz w:val="22"/>
          <w:szCs w:val="22"/>
        </w:rPr>
        <w:t xml:space="preserve"> determine whether the B11141s response is similar to one of the physical questionnaire items listed in Table A2 of Stewart et al. (2001). </w:t>
      </w:r>
    </w:p>
    <w:p w14:paraId="2DA4E4BB" w14:textId="76F7768B" w:rsidR="004C1BFB" w:rsidRPr="00DC1503" w:rsidRDefault="004C1BFB" w:rsidP="004C1BFB">
      <w:pPr>
        <w:pStyle w:val="ListParagraph"/>
        <w:numPr>
          <w:ilvl w:val="1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If similar to one of the Stewart et al. items, </w:t>
      </w:r>
      <w:r w:rsidR="00B07038" w:rsidRPr="00DC1503">
        <w:rPr>
          <w:rFonts w:ascii="Arial" w:hAnsi="Arial" w:cs="Arial"/>
          <w:color w:val="1F497D" w:themeColor="text2"/>
          <w:sz w:val="22"/>
          <w:szCs w:val="22"/>
        </w:rPr>
        <w:t xml:space="preserve">enter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the “CHAMPS Metabolic Weight” value 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>under ‘B11141s_Mets’ in the data file</w:t>
      </w:r>
    </w:p>
    <w:p w14:paraId="34DE6A3E" w14:textId="579BBC85" w:rsidR="004C1BFB" w:rsidRPr="00DC1503" w:rsidRDefault="004C1BFB" w:rsidP="004C1BFB">
      <w:pPr>
        <w:pStyle w:val="ListParagraph"/>
        <w:numPr>
          <w:ilvl w:val="1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If </w:t>
      </w:r>
      <w:r w:rsidRPr="00DC1503">
        <w:rPr>
          <w:rFonts w:ascii="Arial" w:hAnsi="Arial" w:cs="Arial"/>
          <w:color w:val="1F497D" w:themeColor="text2"/>
          <w:sz w:val="22"/>
          <w:szCs w:val="22"/>
          <w:u w:val="single"/>
        </w:rPr>
        <w:t>not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 similar to one of the Stewart et al. (2001) items, determine whether the B11141s response is similar to one of the items listed in Figure 1–Appendix 1 of Ainsworth et al. (2000). If similar to one of the Ainsworth et al. items, adjust the metabolic weight (METS) to account for the fact that these activities are conducted by </w:t>
      </w:r>
      <w:r w:rsidRPr="00DC1503">
        <w:rPr>
          <w:rFonts w:ascii="Arial" w:hAnsi="Arial" w:cs="Arial"/>
          <w:i/>
          <w:color w:val="1F497D" w:themeColor="text2"/>
          <w:sz w:val="22"/>
          <w:szCs w:val="22"/>
        </w:rPr>
        <w:t xml:space="preserve">older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adults, and </w:t>
      </w:r>
      <w:r w:rsidR="00B07038" w:rsidRPr="00DC1503">
        <w:rPr>
          <w:rFonts w:ascii="Arial" w:hAnsi="Arial" w:cs="Arial"/>
          <w:color w:val="1F497D" w:themeColor="text2"/>
          <w:sz w:val="22"/>
          <w:szCs w:val="22"/>
        </w:rPr>
        <w:t>enter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 the adjusted metabolic weight </w:t>
      </w:r>
      <w:r w:rsidR="00B07038" w:rsidRPr="00DC1503">
        <w:rPr>
          <w:rFonts w:ascii="Arial" w:hAnsi="Arial" w:cs="Arial"/>
          <w:color w:val="1F497D" w:themeColor="text2"/>
          <w:sz w:val="22"/>
          <w:szCs w:val="22"/>
        </w:rPr>
        <w:t xml:space="preserve">under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‘</w:t>
      </w:r>
      <w:r w:rsidR="00746EB2" w:rsidRPr="00DC1503">
        <w:rPr>
          <w:rFonts w:ascii="Arial" w:hAnsi="Arial" w:cs="Arial"/>
          <w:color w:val="1F497D" w:themeColor="text2"/>
          <w:sz w:val="22"/>
          <w:szCs w:val="22"/>
        </w:rPr>
        <w:t>B11141s_Mets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’</w:t>
      </w:r>
      <w:r w:rsidR="00B07038" w:rsidRPr="00DC1503">
        <w:rPr>
          <w:rFonts w:ascii="Arial" w:hAnsi="Arial" w:cs="Arial"/>
          <w:color w:val="1F497D" w:themeColor="text2"/>
          <w:sz w:val="22"/>
          <w:szCs w:val="22"/>
        </w:rPr>
        <w:t xml:space="preserve"> in the data file </w:t>
      </w:r>
    </w:p>
    <w:p w14:paraId="68FD4079" w14:textId="62E4F20A" w:rsidR="00B07038" w:rsidRPr="00DC1503" w:rsidRDefault="004A50D3" w:rsidP="004C1BFB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>B11141s_SimilarItem</w:t>
      </w:r>
      <w:r w:rsidR="00B07038" w:rsidRPr="00DC1503">
        <w:rPr>
          <w:rFonts w:ascii="Arial" w:hAnsi="Arial" w:cs="Arial"/>
          <w:color w:val="1F497D" w:themeColor="text2"/>
          <w:sz w:val="22"/>
          <w:szCs w:val="22"/>
        </w:rPr>
        <w:t xml:space="preserve">: </w:t>
      </w:r>
    </w:p>
    <w:p w14:paraId="062E34F0" w14:textId="71B8CC6A" w:rsidR="004C1BFB" w:rsidRPr="00DC1503" w:rsidRDefault="00B07038" w:rsidP="00B07038">
      <w:pPr>
        <w:pStyle w:val="ListParagraph"/>
        <w:numPr>
          <w:ilvl w:val="1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>If the metabolic weight was derived from a Stewart et al. item, enter the corresponding CHAMPS item number(s) under ‘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>B11141s_SimilarItem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’ in the data file</w:t>
      </w:r>
    </w:p>
    <w:p w14:paraId="0B657F2C" w14:textId="284E5BAA" w:rsidR="00B07038" w:rsidRPr="00DC1503" w:rsidRDefault="00B07038" w:rsidP="00B07038">
      <w:pPr>
        <w:pStyle w:val="ListParagraph"/>
        <w:numPr>
          <w:ilvl w:val="1"/>
          <w:numId w:val="3"/>
        </w:num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>If the metabolic weight was derived from an Ainsworth et al., enter the corresponding CODE number (e.g., **12345-adj) under ‘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>B11141s_SimilarItem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>’ in the data file</w:t>
      </w:r>
    </w:p>
    <w:p w14:paraId="5685E15B" w14:textId="1EC2F958" w:rsidR="000628D6" w:rsidRPr="00DC1503" w:rsidRDefault="000628D6" w:rsidP="000628D6">
      <w:pPr>
        <w:rPr>
          <w:rFonts w:ascii="Arial" w:hAnsi="Arial" w:cs="Arial"/>
          <w:color w:val="1F497D" w:themeColor="text2"/>
          <w:sz w:val="22"/>
          <w:szCs w:val="22"/>
        </w:rPr>
      </w:pP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Note: Use the previous data file as a starting point for coding the ‘other’ responses, given a subset of the </w:t>
      </w:r>
      <w:r w:rsidR="008B32D6" w:rsidRPr="00DC1503">
        <w:rPr>
          <w:rFonts w:ascii="Arial" w:hAnsi="Arial" w:cs="Arial"/>
          <w:color w:val="1F497D" w:themeColor="text2"/>
          <w:sz w:val="22"/>
          <w:szCs w:val="22"/>
        </w:rPr>
        <w:t>‘other’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 items </w:t>
      </w:r>
      <w:r w:rsidR="008B32D6" w:rsidRPr="00DC1503">
        <w:rPr>
          <w:rFonts w:ascii="Arial" w:hAnsi="Arial" w:cs="Arial"/>
          <w:color w:val="1F497D" w:themeColor="text2"/>
          <w:sz w:val="22"/>
          <w:szCs w:val="22"/>
        </w:rPr>
        <w:t xml:space="preserve">included in the newly generated data file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will have been </w:t>
      </w:r>
      <w:r w:rsidR="00F405D7" w:rsidRPr="00DC1503">
        <w:rPr>
          <w:rFonts w:ascii="Arial" w:hAnsi="Arial" w:cs="Arial"/>
          <w:color w:val="1F497D" w:themeColor="text2"/>
          <w:sz w:val="22"/>
          <w:szCs w:val="22"/>
        </w:rPr>
        <w:t xml:space="preserve">previously </w:t>
      </w:r>
      <w:r w:rsidRPr="00DC1503">
        <w:rPr>
          <w:rFonts w:ascii="Arial" w:hAnsi="Arial" w:cs="Arial"/>
          <w:color w:val="1F497D" w:themeColor="text2"/>
          <w:sz w:val="22"/>
          <w:szCs w:val="22"/>
        </w:rPr>
        <w:t xml:space="preserve">coded. </w:t>
      </w:r>
    </w:p>
    <w:p w14:paraId="62A3FF18" w14:textId="77777777" w:rsidR="00A32047" w:rsidRPr="00E04AB0" w:rsidRDefault="00A32047">
      <w:pPr>
        <w:rPr>
          <w:rFonts w:ascii="Arial" w:hAnsi="Arial" w:cs="Arial"/>
          <w:sz w:val="22"/>
          <w:szCs w:val="22"/>
        </w:rPr>
      </w:pPr>
    </w:p>
    <w:p w14:paraId="39A8E191" w14:textId="6BE8672C" w:rsidR="004C1BFB" w:rsidRPr="00E04AB0" w:rsidRDefault="004C1BFB" w:rsidP="00B07038">
      <w:pPr>
        <w:jc w:val="center"/>
        <w:rPr>
          <w:rFonts w:ascii="Arial" w:hAnsi="Arial" w:cs="Arial"/>
          <w:b/>
          <w:sz w:val="22"/>
          <w:szCs w:val="22"/>
        </w:rPr>
      </w:pPr>
      <w:r w:rsidRPr="00E04AB0">
        <w:rPr>
          <w:rFonts w:ascii="Arial" w:hAnsi="Arial" w:cs="Arial"/>
          <w:b/>
          <w:sz w:val="22"/>
          <w:szCs w:val="22"/>
        </w:rPr>
        <w:t>Coding of CHAMPS summary measures</w:t>
      </w:r>
    </w:p>
    <w:p w14:paraId="6634813B" w14:textId="57006085" w:rsidR="00B07038" w:rsidRPr="00E04AB0" w:rsidRDefault="00B07038">
      <w:pPr>
        <w:rPr>
          <w:rFonts w:ascii="Arial" w:hAnsi="Arial" w:cs="Arial"/>
          <w:i/>
          <w:color w:val="000000"/>
          <w:sz w:val="22"/>
          <w:szCs w:val="22"/>
        </w:rPr>
      </w:pPr>
      <w:r w:rsidRPr="00E04AB0">
        <w:rPr>
          <w:rFonts w:ascii="Arial" w:hAnsi="Arial" w:cs="Arial"/>
          <w:i/>
          <w:color w:val="000000"/>
          <w:sz w:val="22"/>
          <w:szCs w:val="22"/>
        </w:rPr>
        <w:t>To be completed by the BIOCARD Biostatistics Core.</w:t>
      </w:r>
    </w:p>
    <w:p w14:paraId="4DCAE6F0" w14:textId="77777777" w:rsidR="00B07038" w:rsidRPr="00E04AB0" w:rsidRDefault="00B07038">
      <w:pPr>
        <w:rPr>
          <w:rFonts w:ascii="Arial" w:hAnsi="Arial" w:cs="Arial"/>
          <w:i/>
          <w:sz w:val="22"/>
          <w:szCs w:val="22"/>
          <w:u w:val="single"/>
        </w:rPr>
      </w:pPr>
    </w:p>
    <w:p w14:paraId="11537FBF" w14:textId="2CB41D99" w:rsidR="00794059" w:rsidRPr="00E04AB0" w:rsidRDefault="006E3364">
      <w:pPr>
        <w:rPr>
          <w:rFonts w:ascii="Arial" w:hAnsi="Arial" w:cs="Arial"/>
          <w:b/>
          <w:sz w:val="22"/>
          <w:szCs w:val="22"/>
        </w:rPr>
      </w:pPr>
      <w:r w:rsidRPr="00E04AB0">
        <w:rPr>
          <w:rFonts w:ascii="Arial" w:hAnsi="Arial" w:cs="Arial"/>
          <w:b/>
          <w:sz w:val="22"/>
          <w:szCs w:val="22"/>
        </w:rPr>
        <w:t xml:space="preserve">I. </w:t>
      </w:r>
      <w:r w:rsidR="00487218" w:rsidRPr="00E04AB0">
        <w:rPr>
          <w:rFonts w:ascii="Arial" w:hAnsi="Arial" w:cs="Arial"/>
          <w:b/>
          <w:sz w:val="22"/>
          <w:szCs w:val="22"/>
        </w:rPr>
        <w:t>Coding of activity duration</w:t>
      </w:r>
      <w:r w:rsidR="003E77E7" w:rsidRPr="00E04AB0">
        <w:rPr>
          <w:rFonts w:ascii="Arial" w:hAnsi="Arial" w:cs="Arial"/>
          <w:b/>
          <w:sz w:val="22"/>
          <w:szCs w:val="22"/>
        </w:rPr>
        <w:t xml:space="preserve"> and duration summary measures </w:t>
      </w:r>
    </w:p>
    <w:p w14:paraId="5DBACE86" w14:textId="52840DBA" w:rsidR="00B41BD0" w:rsidRPr="00E04AB0" w:rsidRDefault="00487218" w:rsidP="00E40A02">
      <w:pPr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In the CHAMPS data file, </w:t>
      </w:r>
      <w:r w:rsidR="00794059" w:rsidRPr="00E04AB0">
        <w:rPr>
          <w:rFonts w:ascii="Arial" w:hAnsi="Arial" w:cs="Arial"/>
          <w:sz w:val="22"/>
          <w:szCs w:val="22"/>
        </w:rPr>
        <w:t xml:space="preserve">duration </w:t>
      </w:r>
      <w:r w:rsidRPr="00E04AB0">
        <w:rPr>
          <w:rFonts w:ascii="Arial" w:hAnsi="Arial" w:cs="Arial"/>
          <w:sz w:val="22"/>
          <w:szCs w:val="22"/>
        </w:rPr>
        <w:t xml:space="preserve">of </w:t>
      </w:r>
      <w:r w:rsidR="00893E81" w:rsidRPr="00E04AB0">
        <w:rPr>
          <w:rFonts w:ascii="Arial" w:hAnsi="Arial" w:cs="Arial"/>
          <w:sz w:val="22"/>
          <w:szCs w:val="22"/>
        </w:rPr>
        <w:t xml:space="preserve">activity </w:t>
      </w:r>
      <w:r w:rsidRPr="00E04AB0">
        <w:rPr>
          <w:rFonts w:ascii="Arial" w:hAnsi="Arial" w:cs="Arial"/>
          <w:sz w:val="22"/>
          <w:szCs w:val="22"/>
        </w:rPr>
        <w:t xml:space="preserve">engagement </w:t>
      </w:r>
      <w:r w:rsidR="00862B83" w:rsidRPr="00E04AB0">
        <w:rPr>
          <w:rFonts w:ascii="Arial" w:hAnsi="Arial" w:cs="Arial"/>
          <w:sz w:val="22"/>
          <w:szCs w:val="22"/>
        </w:rPr>
        <w:t xml:space="preserve">(hours/week) </w:t>
      </w:r>
      <w:r w:rsidRPr="00E04AB0">
        <w:rPr>
          <w:rFonts w:ascii="Arial" w:hAnsi="Arial" w:cs="Arial"/>
          <w:sz w:val="22"/>
          <w:szCs w:val="22"/>
        </w:rPr>
        <w:t>is coded as a</w:t>
      </w:r>
      <w:r w:rsidR="00794059" w:rsidRPr="00E04AB0">
        <w:rPr>
          <w:rFonts w:ascii="Arial" w:hAnsi="Arial" w:cs="Arial"/>
          <w:sz w:val="22"/>
          <w:szCs w:val="22"/>
        </w:rPr>
        <w:t>n</w:t>
      </w:r>
      <w:r w:rsidRPr="00E04AB0">
        <w:rPr>
          <w:rFonts w:ascii="Arial" w:hAnsi="Arial" w:cs="Arial"/>
          <w:sz w:val="22"/>
          <w:szCs w:val="22"/>
        </w:rPr>
        <w:t xml:space="preserve"> integer (1-6), using the following variable name format: [variable]b (e.g., B11120b). </w:t>
      </w:r>
      <w:r w:rsidR="00E40A02">
        <w:rPr>
          <w:rFonts w:ascii="Arial" w:hAnsi="Arial" w:cs="Arial"/>
          <w:sz w:val="22"/>
          <w:szCs w:val="22"/>
        </w:rPr>
        <w:t>T</w:t>
      </w:r>
      <w:r w:rsidR="00E40A02" w:rsidRPr="00E04AB0">
        <w:rPr>
          <w:rFonts w:ascii="Arial" w:hAnsi="Arial" w:cs="Arial"/>
          <w:sz w:val="22"/>
          <w:szCs w:val="22"/>
        </w:rPr>
        <w:t>o create duration summary measures for each category of engagement</w:t>
      </w:r>
      <w:r w:rsidR="00E40A02">
        <w:rPr>
          <w:rFonts w:ascii="Arial" w:hAnsi="Arial" w:cs="Arial"/>
          <w:sz w:val="22"/>
          <w:szCs w:val="22"/>
        </w:rPr>
        <w:t xml:space="preserve">, activities </w:t>
      </w:r>
      <w:r w:rsidR="00893E81" w:rsidRPr="00E04AB0">
        <w:rPr>
          <w:rFonts w:ascii="Arial" w:hAnsi="Arial" w:cs="Arial"/>
          <w:sz w:val="22"/>
          <w:szCs w:val="22"/>
        </w:rPr>
        <w:t xml:space="preserve">will be re-coded as a NEW duration variable using the formula provided by Stewart et al. (2001), and </w:t>
      </w:r>
      <w:r w:rsidR="007B1B8C" w:rsidRPr="00E04AB0">
        <w:rPr>
          <w:rFonts w:ascii="Arial" w:hAnsi="Arial" w:cs="Arial"/>
          <w:sz w:val="22"/>
          <w:szCs w:val="22"/>
        </w:rPr>
        <w:t xml:space="preserve">then </w:t>
      </w:r>
      <w:r w:rsidR="00893E81" w:rsidRPr="00E04AB0">
        <w:rPr>
          <w:rFonts w:ascii="Arial" w:hAnsi="Arial" w:cs="Arial"/>
          <w:sz w:val="22"/>
          <w:szCs w:val="22"/>
        </w:rPr>
        <w:t xml:space="preserve">combined </w:t>
      </w:r>
      <w:r w:rsidR="00E40A02">
        <w:rPr>
          <w:rFonts w:ascii="Arial" w:hAnsi="Arial" w:cs="Arial"/>
          <w:sz w:val="22"/>
          <w:szCs w:val="22"/>
        </w:rPr>
        <w:t>as described below</w:t>
      </w:r>
      <w:r w:rsidR="00893E81" w:rsidRPr="00E04AB0">
        <w:rPr>
          <w:rFonts w:ascii="Arial" w:hAnsi="Arial" w:cs="Arial"/>
          <w:sz w:val="22"/>
          <w:szCs w:val="22"/>
        </w:rPr>
        <w:t xml:space="preserve">. </w:t>
      </w:r>
    </w:p>
    <w:p w14:paraId="6291D394" w14:textId="48722CEC" w:rsidR="00040A33" w:rsidRPr="00E04AB0" w:rsidRDefault="00893E81" w:rsidP="00040A3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Create NEW </w:t>
      </w:r>
      <w:r w:rsidR="001E2F6C">
        <w:rPr>
          <w:rFonts w:ascii="Arial" w:hAnsi="Arial" w:cs="Arial"/>
          <w:sz w:val="22"/>
          <w:szCs w:val="22"/>
        </w:rPr>
        <w:t xml:space="preserve">weighted </w:t>
      </w:r>
      <w:r w:rsidRPr="00E04AB0">
        <w:rPr>
          <w:rFonts w:ascii="Arial" w:hAnsi="Arial" w:cs="Arial"/>
          <w:sz w:val="22"/>
          <w:szCs w:val="22"/>
        </w:rPr>
        <w:t xml:space="preserve">duration variables in the CHAMPS data file using the formula provided by Stewart et al. (2001). </w:t>
      </w:r>
      <w:r w:rsidR="003E77E7" w:rsidRPr="00E04AB0">
        <w:rPr>
          <w:rFonts w:ascii="Arial" w:hAnsi="Arial" w:cs="Arial"/>
          <w:sz w:val="22"/>
          <w:szCs w:val="22"/>
        </w:rPr>
        <w:t>For each of the 41</w:t>
      </w:r>
      <w:r w:rsidR="00794059" w:rsidRPr="00E04AB0">
        <w:rPr>
          <w:rFonts w:ascii="Arial" w:hAnsi="Arial" w:cs="Arial"/>
          <w:sz w:val="22"/>
          <w:szCs w:val="22"/>
        </w:rPr>
        <w:t xml:space="preserve"> [variable]b duration</w:t>
      </w:r>
      <w:r w:rsidR="00170534">
        <w:rPr>
          <w:rFonts w:ascii="Arial" w:hAnsi="Arial" w:cs="Arial"/>
          <w:sz w:val="22"/>
          <w:szCs w:val="22"/>
        </w:rPr>
        <w:t xml:space="preserve"> variable</w:t>
      </w:r>
      <w:r w:rsidR="00794059" w:rsidRPr="00E04AB0">
        <w:rPr>
          <w:rFonts w:ascii="Arial" w:hAnsi="Arial" w:cs="Arial"/>
          <w:sz w:val="22"/>
          <w:szCs w:val="22"/>
        </w:rPr>
        <w:t>s, c</w:t>
      </w:r>
      <w:r w:rsidR="00040A33" w:rsidRPr="00E04AB0">
        <w:rPr>
          <w:rFonts w:ascii="Arial" w:hAnsi="Arial" w:cs="Arial"/>
          <w:sz w:val="22"/>
          <w:szCs w:val="22"/>
        </w:rPr>
        <w:t>reate a new duration variable called [variable]</w:t>
      </w:r>
      <w:proofErr w:type="spellStart"/>
      <w:r w:rsidR="00040A33" w:rsidRPr="00E04AB0">
        <w:rPr>
          <w:rFonts w:ascii="Arial" w:hAnsi="Arial" w:cs="Arial"/>
          <w:sz w:val="22"/>
          <w:szCs w:val="22"/>
        </w:rPr>
        <w:t>b_dur</w:t>
      </w:r>
      <w:proofErr w:type="spellEnd"/>
      <w:r w:rsidR="00794059" w:rsidRPr="00E04AB0">
        <w:rPr>
          <w:rFonts w:ascii="Arial" w:hAnsi="Arial" w:cs="Arial"/>
          <w:sz w:val="22"/>
          <w:szCs w:val="22"/>
        </w:rPr>
        <w:t>:</w:t>
      </w:r>
      <w:r w:rsidR="00040A33" w:rsidRPr="00E04AB0">
        <w:rPr>
          <w:rFonts w:ascii="Arial" w:hAnsi="Arial" w:cs="Arial"/>
          <w:sz w:val="22"/>
          <w:szCs w:val="22"/>
        </w:rPr>
        <w:t xml:space="preserve">  </w:t>
      </w:r>
    </w:p>
    <w:p w14:paraId="0F6EB9FF" w14:textId="77777777" w:rsidR="0020496C" w:rsidRPr="00E04AB0" w:rsidRDefault="00AF5145" w:rsidP="00040A33">
      <w:pPr>
        <w:pStyle w:val="ListParagraph"/>
        <w:numPr>
          <w:ilvl w:val="1"/>
          <w:numId w:val="2"/>
        </w:numPr>
        <w:ind w:left="72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If [variable]b is missing then [variable]</w:t>
      </w:r>
      <w:proofErr w:type="spellStart"/>
      <w:r w:rsidR="00040A33" w:rsidRPr="00E04AB0">
        <w:rPr>
          <w:rFonts w:ascii="Arial" w:hAnsi="Arial" w:cs="Arial"/>
          <w:sz w:val="22"/>
          <w:szCs w:val="22"/>
        </w:rPr>
        <w:t>b</w:t>
      </w:r>
      <w:r w:rsidRPr="00E04AB0">
        <w:rPr>
          <w:rFonts w:ascii="Arial" w:hAnsi="Arial" w:cs="Arial"/>
          <w:sz w:val="22"/>
          <w:szCs w:val="22"/>
        </w:rPr>
        <w:t>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 0</w:t>
      </w:r>
    </w:p>
    <w:p w14:paraId="25E22E53" w14:textId="294A6E07" w:rsidR="00040A33" w:rsidRPr="00E04AB0" w:rsidRDefault="00AF5145" w:rsidP="00040A33">
      <w:pPr>
        <w:pStyle w:val="ListParagraph"/>
        <w:numPr>
          <w:ilvl w:val="1"/>
          <w:numId w:val="2"/>
        </w:numPr>
        <w:ind w:left="72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lastRenderedPageBreak/>
        <w:t xml:space="preserve">If [variable]b is not </w:t>
      </w:r>
      <w:r w:rsidR="00081CAE" w:rsidRPr="00E04AB0">
        <w:rPr>
          <w:rFonts w:ascii="Arial" w:hAnsi="Arial" w:cs="Arial"/>
          <w:sz w:val="22"/>
          <w:szCs w:val="22"/>
        </w:rPr>
        <w:t>missing then do the following</w:t>
      </w:r>
      <w:r w:rsidR="00040A33" w:rsidRPr="00E04AB0">
        <w:rPr>
          <w:rFonts w:ascii="Arial" w:hAnsi="Arial" w:cs="Arial"/>
          <w:sz w:val="22"/>
          <w:szCs w:val="22"/>
        </w:rPr>
        <w:t>:</w:t>
      </w:r>
    </w:p>
    <w:p w14:paraId="7117F2F4" w14:textId="5F324003" w:rsidR="00413568" w:rsidRPr="00E04AB0" w:rsidRDefault="00AF5145" w:rsidP="00040A33">
      <w:pPr>
        <w:pStyle w:val="ListParagraph"/>
        <w:numPr>
          <w:ilvl w:val="2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If [variable]b = </w:t>
      </w:r>
      <w:r w:rsidR="0020496C" w:rsidRPr="00E04AB0">
        <w:rPr>
          <w:rFonts w:ascii="Arial" w:hAnsi="Arial" w:cs="Arial"/>
          <w:sz w:val="22"/>
          <w:szCs w:val="22"/>
        </w:rPr>
        <w:t xml:space="preserve">1 </w:t>
      </w:r>
      <w:r w:rsidRPr="00E04AB0">
        <w:rPr>
          <w:rFonts w:ascii="Arial" w:hAnsi="Arial" w:cs="Arial"/>
          <w:sz w:val="22"/>
          <w:szCs w:val="22"/>
        </w:rPr>
        <w:t>then [variable]</w:t>
      </w:r>
      <w:proofErr w:type="spellStart"/>
      <w:r w:rsidRPr="00E04AB0">
        <w:rPr>
          <w:rFonts w:ascii="Arial" w:hAnsi="Arial" w:cs="Arial"/>
          <w:sz w:val="22"/>
          <w:szCs w:val="22"/>
        </w:rPr>
        <w:t>b</w:t>
      </w:r>
      <w:r w:rsidR="00975A7D" w:rsidRPr="00E04AB0">
        <w:rPr>
          <w:rFonts w:ascii="Arial" w:hAnsi="Arial" w:cs="Arial"/>
          <w:sz w:val="22"/>
          <w:szCs w:val="22"/>
        </w:rPr>
        <w:t>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</w:t>
      </w:r>
      <w:r w:rsidR="0020496C" w:rsidRPr="00E04AB0">
        <w:rPr>
          <w:rFonts w:ascii="Arial" w:hAnsi="Arial" w:cs="Arial"/>
          <w:sz w:val="22"/>
          <w:szCs w:val="22"/>
        </w:rPr>
        <w:t xml:space="preserve"> 0.5</w:t>
      </w:r>
      <w:r w:rsidR="002D2A0D" w:rsidRPr="00E04AB0">
        <w:rPr>
          <w:rFonts w:ascii="Arial" w:hAnsi="Arial" w:cs="Arial"/>
          <w:sz w:val="22"/>
          <w:szCs w:val="22"/>
        </w:rPr>
        <w:t xml:space="preserve"> </w:t>
      </w:r>
    </w:p>
    <w:p w14:paraId="3ED05B73" w14:textId="25CE8A9C" w:rsidR="00AF5145" w:rsidRPr="00E04AB0" w:rsidRDefault="00AF5145" w:rsidP="00040A33">
      <w:pPr>
        <w:pStyle w:val="ListParagraph"/>
        <w:numPr>
          <w:ilvl w:val="2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If [variable]b = 2 then [variable]</w:t>
      </w:r>
      <w:proofErr w:type="spellStart"/>
      <w:r w:rsidRPr="00E04AB0">
        <w:rPr>
          <w:rFonts w:ascii="Arial" w:hAnsi="Arial" w:cs="Arial"/>
          <w:sz w:val="22"/>
          <w:szCs w:val="22"/>
        </w:rPr>
        <w:t>b</w:t>
      </w:r>
      <w:r w:rsidR="00975A7D" w:rsidRPr="00E04AB0">
        <w:rPr>
          <w:rFonts w:ascii="Arial" w:hAnsi="Arial" w:cs="Arial"/>
          <w:sz w:val="22"/>
          <w:szCs w:val="22"/>
        </w:rPr>
        <w:t>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 1.75</w:t>
      </w:r>
    </w:p>
    <w:p w14:paraId="115E8708" w14:textId="7FA83C23" w:rsidR="00975A7D" w:rsidRPr="00E04AB0" w:rsidRDefault="00975A7D" w:rsidP="00975A7D">
      <w:pPr>
        <w:pStyle w:val="ListParagraph"/>
        <w:numPr>
          <w:ilvl w:val="2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If [variable]b = 3 then [variable]</w:t>
      </w:r>
      <w:proofErr w:type="spellStart"/>
      <w:r w:rsidRPr="00E04AB0">
        <w:rPr>
          <w:rFonts w:ascii="Arial" w:hAnsi="Arial" w:cs="Arial"/>
          <w:sz w:val="22"/>
          <w:szCs w:val="22"/>
        </w:rPr>
        <w:t>b_dur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 3.75</w:t>
      </w:r>
    </w:p>
    <w:p w14:paraId="726EE58A" w14:textId="74181721" w:rsidR="00975A7D" w:rsidRPr="00E04AB0" w:rsidRDefault="00975A7D" w:rsidP="00975A7D">
      <w:pPr>
        <w:pStyle w:val="ListParagraph"/>
        <w:numPr>
          <w:ilvl w:val="2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If [variable]b = 4 then [variable]</w:t>
      </w:r>
      <w:proofErr w:type="spellStart"/>
      <w:r w:rsidRPr="00E04AB0">
        <w:rPr>
          <w:rFonts w:ascii="Arial" w:hAnsi="Arial" w:cs="Arial"/>
          <w:sz w:val="22"/>
          <w:szCs w:val="22"/>
        </w:rPr>
        <w:t>b_dur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 5.75</w:t>
      </w:r>
    </w:p>
    <w:p w14:paraId="2368E2B5" w14:textId="5B3C361D" w:rsidR="00975A7D" w:rsidRPr="00E04AB0" w:rsidRDefault="00975A7D" w:rsidP="00975A7D">
      <w:pPr>
        <w:pStyle w:val="ListParagraph"/>
        <w:numPr>
          <w:ilvl w:val="2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If [variable]b = 5 then [variable]</w:t>
      </w:r>
      <w:proofErr w:type="spellStart"/>
      <w:r w:rsidRPr="00E04AB0">
        <w:rPr>
          <w:rFonts w:ascii="Arial" w:hAnsi="Arial" w:cs="Arial"/>
          <w:sz w:val="22"/>
          <w:szCs w:val="22"/>
        </w:rPr>
        <w:t>b_dur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 7.75</w:t>
      </w:r>
    </w:p>
    <w:p w14:paraId="09FCCC7D" w14:textId="2FF4CA62" w:rsidR="00BC3A9E" w:rsidRPr="00E04AB0" w:rsidRDefault="00975A7D" w:rsidP="00975A7D">
      <w:pPr>
        <w:pStyle w:val="ListParagraph"/>
        <w:numPr>
          <w:ilvl w:val="2"/>
          <w:numId w:val="2"/>
        </w:numPr>
        <w:ind w:left="108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If [variable]b = 6 then [variable]</w:t>
      </w:r>
      <w:proofErr w:type="spellStart"/>
      <w:r w:rsidRPr="00E04AB0">
        <w:rPr>
          <w:rFonts w:ascii="Arial" w:hAnsi="Arial" w:cs="Arial"/>
          <w:sz w:val="22"/>
          <w:szCs w:val="22"/>
        </w:rPr>
        <w:t>b_dur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= 9.75</w:t>
      </w:r>
    </w:p>
    <w:p w14:paraId="590A2F56" w14:textId="77777777" w:rsidR="00BC3A9E" w:rsidRPr="00E04AB0" w:rsidRDefault="00BC3A9E" w:rsidP="00BC3A9E">
      <w:pPr>
        <w:rPr>
          <w:rFonts w:ascii="Arial" w:hAnsi="Arial" w:cs="Arial"/>
          <w:sz w:val="22"/>
          <w:szCs w:val="22"/>
        </w:rPr>
      </w:pPr>
    </w:p>
    <w:p w14:paraId="36BCFC4F" w14:textId="2F0F7568" w:rsidR="003E77E7" w:rsidRPr="00D17C75" w:rsidRDefault="00D17C75" w:rsidP="003E77E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NEW duration variable</w:t>
      </w:r>
      <w:r w:rsidR="002F712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(i.e., </w:t>
      </w:r>
      <w:r w:rsidR="001E2F6C">
        <w:rPr>
          <w:rFonts w:ascii="Arial" w:hAnsi="Arial" w:cs="Arial"/>
          <w:sz w:val="22"/>
          <w:szCs w:val="22"/>
        </w:rPr>
        <w:t>‘</w:t>
      </w:r>
      <w:r w:rsidRPr="00FB054E">
        <w:rPr>
          <w:rFonts w:ascii="Arial" w:hAnsi="Arial" w:cs="Arial"/>
          <w:sz w:val="22"/>
          <w:szCs w:val="22"/>
        </w:rPr>
        <w:t>[variable]</w:t>
      </w:r>
      <w:proofErr w:type="spellStart"/>
      <w:r w:rsidRPr="00FB054E">
        <w:rPr>
          <w:rFonts w:ascii="Arial" w:hAnsi="Arial" w:cs="Arial"/>
          <w:sz w:val="22"/>
          <w:szCs w:val="22"/>
        </w:rPr>
        <w:t>b_dur</w:t>
      </w:r>
      <w:proofErr w:type="spellEnd"/>
      <w:r w:rsidR="001E2F6C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), </w:t>
      </w:r>
      <w:r w:rsidR="007B1B8C" w:rsidRPr="00D17C75">
        <w:rPr>
          <w:rFonts w:ascii="Arial" w:hAnsi="Arial" w:cs="Arial"/>
          <w:sz w:val="22"/>
          <w:szCs w:val="22"/>
        </w:rPr>
        <w:t>create duration summary measures</w:t>
      </w:r>
      <w:r>
        <w:rPr>
          <w:rFonts w:ascii="Arial" w:hAnsi="Arial" w:cs="Arial"/>
          <w:sz w:val="22"/>
          <w:szCs w:val="22"/>
        </w:rPr>
        <w:t xml:space="preserve"> f</w:t>
      </w:r>
      <w:r w:rsidRPr="00D17C75">
        <w:rPr>
          <w:rFonts w:ascii="Arial" w:hAnsi="Arial" w:cs="Arial"/>
          <w:sz w:val="22"/>
          <w:szCs w:val="22"/>
        </w:rPr>
        <w:t xml:space="preserve">or each category of engagement </w:t>
      </w:r>
      <w:r>
        <w:rPr>
          <w:rFonts w:ascii="Arial" w:hAnsi="Arial" w:cs="Arial"/>
          <w:sz w:val="22"/>
          <w:szCs w:val="22"/>
        </w:rPr>
        <w:t xml:space="preserve">as follows: </w:t>
      </w:r>
    </w:p>
    <w:p w14:paraId="74DB6E7F" w14:textId="40C28B07" w:rsidR="003E77E7" w:rsidRPr="00F15C57" w:rsidRDefault="007B1B8C" w:rsidP="00F15C57">
      <w:pPr>
        <w:pStyle w:val="ListParagraph"/>
        <w:numPr>
          <w:ilvl w:val="1"/>
          <w:numId w:val="2"/>
        </w:numPr>
        <w:ind w:left="720"/>
        <w:rPr>
          <w:rFonts w:ascii="Arial" w:hAnsi="Arial" w:cs="Arial"/>
          <w:b/>
          <w:sz w:val="22"/>
          <w:szCs w:val="22"/>
        </w:rPr>
      </w:pPr>
      <w:r w:rsidRPr="00F15C57">
        <w:rPr>
          <w:rFonts w:ascii="Arial" w:hAnsi="Arial" w:cs="Arial"/>
          <w:sz w:val="22"/>
          <w:szCs w:val="22"/>
        </w:rPr>
        <w:t>For low</w:t>
      </w:r>
      <w:r w:rsidR="00F15C57">
        <w:rPr>
          <w:rFonts w:ascii="Arial" w:hAnsi="Arial" w:cs="Arial"/>
          <w:sz w:val="22"/>
          <w:szCs w:val="22"/>
        </w:rPr>
        <w:t xml:space="preserve"> </w:t>
      </w:r>
      <w:r w:rsidRPr="00F15C57">
        <w:rPr>
          <w:rFonts w:ascii="Arial" w:hAnsi="Arial" w:cs="Arial"/>
          <w:sz w:val="22"/>
          <w:szCs w:val="22"/>
        </w:rPr>
        <w:t xml:space="preserve">intensity physical activities: </w:t>
      </w:r>
      <w:r w:rsidR="00F15C57" w:rsidRPr="00F15C57">
        <w:rPr>
          <w:rFonts w:ascii="Arial" w:hAnsi="Arial" w:cs="Arial"/>
          <w:sz w:val="22"/>
          <w:szCs w:val="22"/>
        </w:rPr>
        <w:br/>
      </w:r>
      <w:r w:rsidR="00F15C57" w:rsidRPr="00F15C57">
        <w:rPr>
          <w:rFonts w:ascii="Arial" w:hAnsi="Arial" w:cs="Arial"/>
          <w:b/>
          <w:sz w:val="22"/>
          <w:szCs w:val="22"/>
        </w:rPr>
        <w:t>LOW_INT_DUR</w:t>
      </w:r>
      <w:r w:rsidR="00F15C57" w:rsidRPr="00F15C57">
        <w:rPr>
          <w:rFonts w:ascii="Arial" w:hAnsi="Arial" w:cs="Arial"/>
          <w:sz w:val="22"/>
          <w:szCs w:val="22"/>
        </w:rPr>
        <w:t xml:space="preserve"> = </w:t>
      </w:r>
      <w:r w:rsidR="00F15C57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B11110b_dur + B11120b_dur + B11122b_dur + B11127b_dur + B11128b_dur + B11134b_dur + B11135b_dur + B11139b_dur + (</w:t>
      </w:r>
      <w:r w:rsidR="00F15C57" w:rsidRPr="00F15C57">
        <w:rPr>
          <w:rFonts w:ascii="Arial" w:hAnsi="Arial" w:cs="Arial"/>
          <w:sz w:val="22"/>
          <w:szCs w:val="22"/>
        </w:rPr>
        <w:t xml:space="preserve">B11141b_dur IF </w:t>
      </w:r>
      <w:r w:rsidR="00F15C57" w:rsidRPr="00F15C57">
        <w:rPr>
          <w:rFonts w:ascii="Arial" w:hAnsi="Arial" w:cs="Arial"/>
          <w:color w:val="000000"/>
          <w:sz w:val="22"/>
          <w:szCs w:val="22"/>
        </w:rPr>
        <w:t>B11141s_CAT = ‘Physical-low’)</w:t>
      </w:r>
      <w:r w:rsidR="00D22B84">
        <w:rPr>
          <w:rFonts w:ascii="Arial" w:hAnsi="Arial" w:cs="Arial"/>
          <w:color w:val="000000"/>
          <w:sz w:val="22"/>
          <w:szCs w:val="22"/>
        </w:rPr>
        <w:br/>
      </w:r>
    </w:p>
    <w:p w14:paraId="2F79AED5" w14:textId="2B09908A" w:rsidR="00F15C57" w:rsidRPr="00D22B84" w:rsidRDefault="00F15C57" w:rsidP="00F15C57">
      <w:pPr>
        <w:pStyle w:val="ListParagraph"/>
        <w:numPr>
          <w:ilvl w:val="1"/>
          <w:numId w:val="2"/>
        </w:num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moderate-high intensity physical activities: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D22B84">
        <w:rPr>
          <w:rFonts w:ascii="Arial" w:hAnsi="Arial" w:cs="Arial"/>
          <w:b/>
          <w:sz w:val="22"/>
          <w:szCs w:val="22"/>
        </w:rPr>
        <w:t>HIGH_INT_DUR</w:t>
      </w:r>
      <w:r>
        <w:rPr>
          <w:rFonts w:ascii="Arial" w:hAnsi="Arial" w:cs="Arial"/>
          <w:sz w:val="22"/>
          <w:szCs w:val="22"/>
        </w:rPr>
        <w:t xml:space="preserve"> =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B11107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B11109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B11114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B11115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B11116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B11123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B11124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B11125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B11126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B11130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B11131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B11132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B11133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B11136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B11137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B11138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B11140</w:t>
      </w:r>
      <w:r w:rsidR="00D22B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D22B84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(</w:t>
      </w:r>
      <w:r w:rsidR="00D22B84" w:rsidRPr="00F15C57">
        <w:rPr>
          <w:rFonts w:ascii="Arial" w:hAnsi="Arial" w:cs="Arial"/>
          <w:sz w:val="22"/>
          <w:szCs w:val="22"/>
        </w:rPr>
        <w:t xml:space="preserve">B11141b_dur IF </w:t>
      </w:r>
      <w:r w:rsidR="00D22B84" w:rsidRPr="00F15C57">
        <w:rPr>
          <w:rFonts w:ascii="Arial" w:hAnsi="Arial" w:cs="Arial"/>
          <w:color w:val="000000"/>
          <w:sz w:val="22"/>
          <w:szCs w:val="22"/>
        </w:rPr>
        <w:t>B11141s_CAT = ‘Physical-</w:t>
      </w:r>
      <w:proofErr w:type="spellStart"/>
      <w:r w:rsidR="00D22B84">
        <w:rPr>
          <w:rFonts w:ascii="Arial" w:hAnsi="Arial" w:cs="Arial"/>
          <w:color w:val="000000"/>
          <w:sz w:val="22"/>
          <w:szCs w:val="22"/>
        </w:rPr>
        <w:t>modhi</w:t>
      </w:r>
      <w:proofErr w:type="spellEnd"/>
      <w:r w:rsidR="00D22B84" w:rsidRPr="00F15C57">
        <w:rPr>
          <w:rFonts w:ascii="Arial" w:hAnsi="Arial" w:cs="Arial"/>
          <w:color w:val="000000"/>
          <w:sz w:val="22"/>
          <w:szCs w:val="22"/>
        </w:rPr>
        <w:t>’)</w:t>
      </w:r>
      <w:r w:rsidR="00D22B84">
        <w:rPr>
          <w:rFonts w:ascii="Arial" w:hAnsi="Arial" w:cs="Arial"/>
          <w:color w:val="000000"/>
          <w:sz w:val="22"/>
          <w:szCs w:val="22"/>
        </w:rPr>
        <w:br/>
      </w:r>
    </w:p>
    <w:p w14:paraId="025C53DA" w14:textId="6918777B" w:rsidR="00D22B84" w:rsidRPr="00A53682" w:rsidRDefault="00D22B84" w:rsidP="00F15C57">
      <w:pPr>
        <w:pStyle w:val="ListParagraph"/>
        <w:numPr>
          <w:ilvl w:val="1"/>
          <w:numId w:val="2"/>
        </w:num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cognitive activities: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D22B84">
        <w:rPr>
          <w:rFonts w:ascii="Arial" w:hAnsi="Arial" w:cs="Arial"/>
          <w:b/>
          <w:sz w:val="22"/>
          <w:szCs w:val="22"/>
        </w:rPr>
        <w:t>COG_DUR</w:t>
      </w:r>
      <w:r>
        <w:rPr>
          <w:rFonts w:ascii="Arial" w:hAnsi="Arial" w:cs="Arial"/>
          <w:sz w:val="22"/>
          <w:szCs w:val="22"/>
        </w:rPr>
        <w:t xml:space="preserve"> = </w:t>
      </w:r>
      <w:r w:rsidR="00A5368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B11106</w:t>
      </w:r>
      <w:r w:rsidR="00A5368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A5368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B11108</w:t>
      </w:r>
      <w:r w:rsidR="00A5368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A5368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B11111</w:t>
      </w:r>
      <w:r w:rsidR="00A5368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A5368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B11112</w:t>
      </w:r>
      <w:r w:rsidR="00A5368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A5368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B11117</w:t>
      </w:r>
      <w:r w:rsidR="00A5368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A5368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B11118</w:t>
      </w:r>
      <w:r w:rsidR="00A5368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A53682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(</w:t>
      </w:r>
      <w:r w:rsidR="00A53682" w:rsidRPr="00F15C57">
        <w:rPr>
          <w:rFonts w:ascii="Arial" w:hAnsi="Arial" w:cs="Arial"/>
          <w:sz w:val="22"/>
          <w:szCs w:val="22"/>
        </w:rPr>
        <w:t xml:space="preserve">B11141b_dur IF </w:t>
      </w:r>
      <w:r w:rsidR="00A53682" w:rsidRPr="00F15C57">
        <w:rPr>
          <w:rFonts w:ascii="Arial" w:hAnsi="Arial" w:cs="Arial"/>
          <w:color w:val="000000"/>
          <w:sz w:val="22"/>
          <w:szCs w:val="22"/>
        </w:rPr>
        <w:t>B11141s_CAT = ‘</w:t>
      </w:r>
      <w:r w:rsidR="00A53682">
        <w:rPr>
          <w:rFonts w:ascii="Arial" w:hAnsi="Arial" w:cs="Arial"/>
          <w:color w:val="000000"/>
          <w:sz w:val="22"/>
          <w:szCs w:val="22"/>
        </w:rPr>
        <w:t>Cognitive</w:t>
      </w:r>
      <w:r w:rsidR="00A53682" w:rsidRPr="00F15C57">
        <w:rPr>
          <w:rFonts w:ascii="Arial" w:hAnsi="Arial" w:cs="Arial"/>
          <w:color w:val="000000"/>
          <w:sz w:val="22"/>
          <w:szCs w:val="22"/>
        </w:rPr>
        <w:t>’)</w:t>
      </w:r>
      <w:r w:rsidR="00A53682">
        <w:rPr>
          <w:rFonts w:ascii="Arial" w:hAnsi="Arial" w:cs="Arial"/>
          <w:color w:val="000000"/>
          <w:sz w:val="22"/>
          <w:szCs w:val="22"/>
        </w:rPr>
        <w:br/>
      </w:r>
    </w:p>
    <w:p w14:paraId="3BA5F799" w14:textId="236048B6" w:rsidR="00A53682" w:rsidRPr="00F15C57" w:rsidRDefault="00A53682" w:rsidP="00F15C57">
      <w:pPr>
        <w:pStyle w:val="ListParagraph"/>
        <w:numPr>
          <w:ilvl w:val="1"/>
          <w:numId w:val="2"/>
        </w:num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social activities: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A53682">
        <w:rPr>
          <w:rFonts w:ascii="Arial" w:hAnsi="Arial" w:cs="Arial"/>
          <w:b/>
          <w:sz w:val="22"/>
          <w:szCs w:val="22"/>
        </w:rPr>
        <w:t>SOC_DUR</w:t>
      </w:r>
      <w:r>
        <w:rPr>
          <w:rFonts w:ascii="Arial" w:hAnsi="Arial" w:cs="Arial"/>
          <w:sz w:val="22"/>
          <w:szCs w:val="22"/>
        </w:rPr>
        <w:t xml:space="preserve"> = </w:t>
      </w:r>
      <w:r w:rsidR="00B37CA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B11101</w:t>
      </w:r>
      <w:r w:rsidR="00B37C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B37CA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B11102</w:t>
      </w:r>
      <w:r w:rsidR="00B37C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B37CA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B11103</w:t>
      </w:r>
      <w:r w:rsidR="00B37C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B37CA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B11104</w:t>
      </w:r>
      <w:r w:rsidR="00B37C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B37CA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B11105</w:t>
      </w:r>
      <w:r w:rsidR="00B37C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B37CA2"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B11113</w:t>
      </w:r>
      <w:r w:rsidR="00B37CA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b_dur + </w:t>
      </w:r>
      <w:r w:rsidR="00B37CA2"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(</w:t>
      </w:r>
      <w:r w:rsidR="00B37CA2" w:rsidRPr="00F15C57">
        <w:rPr>
          <w:rFonts w:ascii="Arial" w:hAnsi="Arial" w:cs="Arial"/>
          <w:sz w:val="22"/>
          <w:szCs w:val="22"/>
        </w:rPr>
        <w:t xml:space="preserve">B11141b_dur IF </w:t>
      </w:r>
      <w:r w:rsidR="00B37CA2" w:rsidRPr="00F15C57">
        <w:rPr>
          <w:rFonts w:ascii="Arial" w:hAnsi="Arial" w:cs="Arial"/>
          <w:color w:val="000000"/>
          <w:sz w:val="22"/>
          <w:szCs w:val="22"/>
        </w:rPr>
        <w:t>B11141s_CAT = ‘</w:t>
      </w:r>
      <w:r w:rsidR="00B37CA2">
        <w:rPr>
          <w:rFonts w:ascii="Arial" w:hAnsi="Arial" w:cs="Arial"/>
          <w:color w:val="000000"/>
          <w:sz w:val="22"/>
          <w:szCs w:val="22"/>
        </w:rPr>
        <w:t>Social’</w:t>
      </w:r>
      <w:r w:rsidR="00B37CA2" w:rsidRPr="00F15C57">
        <w:rPr>
          <w:rFonts w:ascii="Arial" w:hAnsi="Arial" w:cs="Arial"/>
          <w:color w:val="000000"/>
          <w:sz w:val="22"/>
          <w:szCs w:val="22"/>
        </w:rPr>
        <w:t>)</w:t>
      </w:r>
    </w:p>
    <w:p w14:paraId="6028B9E4" w14:textId="77777777" w:rsidR="00F15C57" w:rsidRPr="00A53682" w:rsidRDefault="00F15C57" w:rsidP="00E67517">
      <w:pPr>
        <w:rPr>
          <w:rFonts w:ascii="Arial" w:hAnsi="Arial" w:cs="Arial"/>
          <w:sz w:val="22"/>
          <w:szCs w:val="22"/>
        </w:rPr>
      </w:pPr>
    </w:p>
    <w:p w14:paraId="76C6D7A5" w14:textId="7A564985" w:rsidR="00BC3A9E" w:rsidRPr="00E04AB0" w:rsidRDefault="00BC3A9E" w:rsidP="00BC3A9E">
      <w:pPr>
        <w:rPr>
          <w:rFonts w:ascii="Arial" w:hAnsi="Arial" w:cs="Arial"/>
          <w:b/>
          <w:sz w:val="22"/>
          <w:szCs w:val="22"/>
        </w:rPr>
      </w:pPr>
      <w:r w:rsidRPr="00E04AB0">
        <w:rPr>
          <w:rFonts w:ascii="Arial" w:hAnsi="Arial" w:cs="Arial"/>
          <w:b/>
          <w:sz w:val="22"/>
          <w:szCs w:val="22"/>
        </w:rPr>
        <w:t>I</w:t>
      </w:r>
      <w:r w:rsidR="00341FD8" w:rsidRPr="00E04AB0">
        <w:rPr>
          <w:rFonts w:ascii="Arial" w:hAnsi="Arial" w:cs="Arial"/>
          <w:b/>
          <w:sz w:val="22"/>
          <w:szCs w:val="22"/>
        </w:rPr>
        <w:t>I</w:t>
      </w:r>
      <w:r w:rsidRPr="00E04AB0">
        <w:rPr>
          <w:rFonts w:ascii="Arial" w:hAnsi="Arial" w:cs="Arial"/>
          <w:b/>
          <w:sz w:val="22"/>
          <w:szCs w:val="22"/>
        </w:rPr>
        <w:t xml:space="preserve">. </w:t>
      </w:r>
      <w:r w:rsidR="00D17C75">
        <w:rPr>
          <w:rFonts w:ascii="Arial" w:hAnsi="Arial" w:cs="Arial"/>
          <w:b/>
          <w:sz w:val="22"/>
          <w:szCs w:val="22"/>
        </w:rPr>
        <w:t>C</w:t>
      </w:r>
      <w:r w:rsidRPr="00E04AB0">
        <w:rPr>
          <w:rFonts w:ascii="Arial" w:hAnsi="Arial" w:cs="Arial"/>
          <w:b/>
          <w:sz w:val="22"/>
          <w:szCs w:val="22"/>
        </w:rPr>
        <w:t xml:space="preserve">aloric expenditure </w:t>
      </w:r>
      <w:r w:rsidR="00D17C75">
        <w:rPr>
          <w:rFonts w:ascii="Arial" w:hAnsi="Arial" w:cs="Arial"/>
          <w:b/>
          <w:sz w:val="22"/>
          <w:szCs w:val="22"/>
        </w:rPr>
        <w:t xml:space="preserve">physical activity </w:t>
      </w:r>
      <w:r w:rsidRPr="00E04AB0">
        <w:rPr>
          <w:rFonts w:ascii="Arial" w:hAnsi="Arial" w:cs="Arial"/>
          <w:b/>
          <w:sz w:val="22"/>
          <w:szCs w:val="22"/>
        </w:rPr>
        <w:t xml:space="preserve">summary measures </w:t>
      </w:r>
    </w:p>
    <w:p w14:paraId="6F1C5765" w14:textId="034BE08C" w:rsidR="00BC3A9E" w:rsidRPr="00E04AB0" w:rsidRDefault="00E40A02" w:rsidP="00BC3A9E">
      <w:pPr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CHAMPS </w:t>
      </w:r>
      <w:r>
        <w:rPr>
          <w:rFonts w:ascii="Arial" w:hAnsi="Arial" w:cs="Arial"/>
          <w:sz w:val="22"/>
          <w:szCs w:val="22"/>
        </w:rPr>
        <w:t>physical activity variables can also be converted to measures of caloric expenditure</w:t>
      </w:r>
      <w:r w:rsidR="00C64E9E">
        <w:rPr>
          <w:rFonts w:ascii="Arial" w:hAnsi="Arial" w:cs="Arial"/>
          <w:sz w:val="22"/>
          <w:szCs w:val="22"/>
        </w:rPr>
        <w:t>/week</w:t>
      </w:r>
      <w:r>
        <w:rPr>
          <w:rFonts w:ascii="Arial" w:hAnsi="Arial" w:cs="Arial"/>
          <w:sz w:val="22"/>
          <w:szCs w:val="22"/>
        </w:rPr>
        <w:t xml:space="preserve"> </w:t>
      </w:r>
      <w:r w:rsidR="00C64E9E">
        <w:rPr>
          <w:rFonts w:ascii="Arial" w:hAnsi="Arial" w:cs="Arial"/>
          <w:sz w:val="22"/>
          <w:szCs w:val="22"/>
        </w:rPr>
        <w:t xml:space="preserve">using </w:t>
      </w:r>
      <w:r>
        <w:rPr>
          <w:rFonts w:ascii="Arial" w:hAnsi="Arial" w:cs="Arial"/>
          <w:sz w:val="22"/>
          <w:szCs w:val="22"/>
        </w:rPr>
        <w:t xml:space="preserve">on each variable’s </w:t>
      </w:r>
      <w:r w:rsidR="00C64E9E">
        <w:rPr>
          <w:rFonts w:ascii="Arial" w:hAnsi="Arial" w:cs="Arial"/>
          <w:sz w:val="22"/>
          <w:szCs w:val="22"/>
        </w:rPr>
        <w:t xml:space="preserve">MET (or metabolic weight), as shown in Table 1. Caloric expenditure </w:t>
      </w:r>
      <w:r w:rsidRPr="00E04AB0">
        <w:rPr>
          <w:rFonts w:ascii="Arial" w:hAnsi="Arial" w:cs="Arial"/>
          <w:sz w:val="22"/>
          <w:szCs w:val="22"/>
        </w:rPr>
        <w:t xml:space="preserve">summary measures </w:t>
      </w:r>
      <w:r w:rsidR="00C64E9E">
        <w:rPr>
          <w:rFonts w:ascii="Arial" w:hAnsi="Arial" w:cs="Arial"/>
          <w:sz w:val="22"/>
          <w:szCs w:val="22"/>
        </w:rPr>
        <w:t xml:space="preserve">(separately for low intensity and moderate-high intensity physical activities) will be created </w:t>
      </w:r>
      <w:r w:rsidRPr="00E04AB0">
        <w:rPr>
          <w:rFonts w:ascii="Arial" w:hAnsi="Arial" w:cs="Arial"/>
          <w:sz w:val="22"/>
          <w:szCs w:val="22"/>
        </w:rPr>
        <w:t xml:space="preserve">using the formula provided by Stewart et al. (2001), </w:t>
      </w:r>
      <w:r>
        <w:rPr>
          <w:rFonts w:ascii="Arial" w:hAnsi="Arial" w:cs="Arial"/>
          <w:sz w:val="22"/>
          <w:szCs w:val="22"/>
        </w:rPr>
        <w:t>as described below</w:t>
      </w:r>
      <w:r w:rsidRPr="00E04AB0">
        <w:rPr>
          <w:rFonts w:ascii="Arial" w:hAnsi="Arial" w:cs="Arial"/>
          <w:sz w:val="22"/>
          <w:szCs w:val="22"/>
        </w:rPr>
        <w:t>.</w:t>
      </w:r>
    </w:p>
    <w:p w14:paraId="6282E37A" w14:textId="778F7A5F" w:rsidR="00A5462C" w:rsidRPr="00EF26F6" w:rsidRDefault="00663F37" w:rsidP="00BC3A9E">
      <w:pPr>
        <w:pStyle w:val="ListParagraph"/>
        <w:numPr>
          <w:ilvl w:val="1"/>
          <w:numId w:val="10"/>
        </w:numPr>
        <w:ind w:left="720"/>
        <w:rPr>
          <w:rFonts w:ascii="Arial" w:hAnsi="Arial" w:cs="Arial"/>
          <w:sz w:val="22"/>
          <w:szCs w:val="22"/>
        </w:rPr>
      </w:pPr>
      <w:r w:rsidRPr="00A87CC8">
        <w:rPr>
          <w:rFonts w:ascii="Arial" w:hAnsi="Arial" w:cs="Arial"/>
          <w:sz w:val="22"/>
          <w:szCs w:val="22"/>
        </w:rPr>
        <w:t xml:space="preserve">Convert </w:t>
      </w:r>
      <w:r w:rsidR="00A87CC8" w:rsidRPr="00A87CC8">
        <w:rPr>
          <w:rFonts w:ascii="Arial" w:hAnsi="Arial" w:cs="Arial"/>
          <w:sz w:val="22"/>
          <w:szCs w:val="22"/>
        </w:rPr>
        <w:t xml:space="preserve">participants’ weight from pounds to kilograms. The </w:t>
      </w:r>
      <w:r w:rsidRPr="00A87CC8">
        <w:rPr>
          <w:rFonts w:ascii="Arial" w:hAnsi="Arial" w:cs="Arial"/>
          <w:sz w:val="22"/>
          <w:szCs w:val="22"/>
        </w:rPr>
        <w:t>weight</w:t>
      </w:r>
      <w:r w:rsidR="00A87CC8" w:rsidRPr="00A87CC8">
        <w:rPr>
          <w:rFonts w:ascii="Arial" w:hAnsi="Arial" w:cs="Arial"/>
          <w:sz w:val="22"/>
          <w:szCs w:val="22"/>
        </w:rPr>
        <w:t xml:space="preserve"> variable is called </w:t>
      </w:r>
      <w:r w:rsidR="00EF26F6">
        <w:rPr>
          <w:rFonts w:ascii="Arial" w:hAnsi="Arial" w:cs="Arial"/>
          <w:sz w:val="22"/>
          <w:szCs w:val="22"/>
        </w:rPr>
        <w:t>‘</w:t>
      </w:r>
      <w:r w:rsidR="00EF26F6" w:rsidRPr="00EF26F6">
        <w:rPr>
          <w:rFonts w:ascii="Arial" w:hAnsi="Arial" w:cs="Arial"/>
          <w:sz w:val="22"/>
          <w:szCs w:val="22"/>
        </w:rPr>
        <w:t>WEIGHTLBSR</w:t>
      </w:r>
      <w:r w:rsidR="00EF26F6">
        <w:rPr>
          <w:rFonts w:ascii="Arial" w:hAnsi="Arial" w:cs="Arial"/>
          <w:sz w:val="22"/>
          <w:szCs w:val="22"/>
        </w:rPr>
        <w:t>’</w:t>
      </w:r>
      <w:r w:rsidR="00EF26F6" w:rsidRPr="00EF26F6">
        <w:rPr>
          <w:rFonts w:ascii="Arial" w:hAnsi="Arial" w:cs="Arial"/>
          <w:sz w:val="22"/>
          <w:szCs w:val="22"/>
        </w:rPr>
        <w:t xml:space="preserve"> </w:t>
      </w:r>
      <w:r w:rsidR="00A87CC8" w:rsidRPr="00A87CC8">
        <w:rPr>
          <w:rFonts w:ascii="Arial" w:hAnsi="Arial" w:cs="Arial"/>
          <w:sz w:val="22"/>
          <w:szCs w:val="22"/>
        </w:rPr>
        <w:t>and can be found in the data file “</w:t>
      </w:r>
      <w:proofErr w:type="spellStart"/>
      <w:r w:rsidR="00EF26F6" w:rsidRPr="00EF26F6">
        <w:rPr>
          <w:rFonts w:ascii="Arial" w:hAnsi="Arial" w:cs="Arial"/>
          <w:sz w:val="22"/>
          <w:szCs w:val="22"/>
        </w:rPr>
        <w:t>BIOCARD_Vital_Signs_Sensory</w:t>
      </w:r>
      <w:proofErr w:type="spellEnd"/>
      <w:r w:rsidR="00EF26F6" w:rsidRPr="00EF26F6" w:rsidDel="00EF26F6">
        <w:rPr>
          <w:rFonts w:ascii="Arial" w:hAnsi="Arial" w:cs="Arial"/>
          <w:sz w:val="22"/>
          <w:szCs w:val="22"/>
        </w:rPr>
        <w:t xml:space="preserve"> </w:t>
      </w:r>
      <w:r w:rsidR="00EF26F6" w:rsidRPr="00EF26F6">
        <w:rPr>
          <w:rFonts w:ascii="Arial" w:hAnsi="Arial" w:cs="Arial"/>
          <w:sz w:val="22"/>
          <w:szCs w:val="22"/>
        </w:rPr>
        <w:t>{date}</w:t>
      </w:r>
      <w:r w:rsidR="00A87CC8" w:rsidRPr="00EF26F6">
        <w:rPr>
          <w:rFonts w:ascii="Arial" w:hAnsi="Arial" w:cs="Arial"/>
          <w:sz w:val="22"/>
          <w:szCs w:val="22"/>
        </w:rPr>
        <w:t xml:space="preserve">”.  Please use the following formula for the conversion: </w:t>
      </w:r>
      <w:proofErr w:type="spellStart"/>
      <w:r w:rsidRPr="00EF26F6">
        <w:rPr>
          <w:rFonts w:ascii="Arial" w:hAnsi="Arial" w:cs="Arial"/>
          <w:sz w:val="22"/>
          <w:szCs w:val="22"/>
        </w:rPr>
        <w:t>weight_kg</w:t>
      </w:r>
      <w:proofErr w:type="spellEnd"/>
      <w:r w:rsidRPr="00EF26F6">
        <w:rPr>
          <w:rFonts w:ascii="Arial" w:hAnsi="Arial" w:cs="Arial"/>
          <w:sz w:val="22"/>
          <w:szCs w:val="22"/>
        </w:rPr>
        <w:t xml:space="preserve"> = </w:t>
      </w:r>
      <w:r w:rsidR="00940921">
        <w:rPr>
          <w:rFonts w:ascii="Arial" w:hAnsi="Arial" w:cs="Arial"/>
          <w:sz w:val="22"/>
          <w:szCs w:val="22"/>
        </w:rPr>
        <w:t>‘</w:t>
      </w:r>
      <w:r w:rsidR="00940921" w:rsidRPr="00EF26F6">
        <w:rPr>
          <w:rFonts w:ascii="Arial" w:hAnsi="Arial" w:cs="Arial"/>
          <w:sz w:val="22"/>
          <w:szCs w:val="22"/>
        </w:rPr>
        <w:t>WEIGHTLBSR</w:t>
      </w:r>
      <w:r w:rsidR="00940921">
        <w:rPr>
          <w:rFonts w:ascii="Arial" w:hAnsi="Arial" w:cs="Arial"/>
          <w:sz w:val="22"/>
          <w:szCs w:val="22"/>
        </w:rPr>
        <w:t>’</w:t>
      </w:r>
      <w:r w:rsidRPr="00EF26F6">
        <w:rPr>
          <w:rFonts w:ascii="Arial" w:hAnsi="Arial" w:cs="Arial"/>
          <w:sz w:val="22"/>
          <w:szCs w:val="22"/>
        </w:rPr>
        <w:t xml:space="preserve"> x </w:t>
      </w:r>
      <w:r w:rsidR="004C1BFB" w:rsidRPr="00EF26F6">
        <w:rPr>
          <w:rFonts w:ascii="Arial" w:hAnsi="Arial" w:cs="Arial"/>
          <w:sz w:val="22"/>
          <w:szCs w:val="22"/>
        </w:rPr>
        <w:t>0</w:t>
      </w:r>
      <w:r w:rsidRPr="00EF26F6">
        <w:rPr>
          <w:rFonts w:ascii="Arial" w:hAnsi="Arial" w:cs="Arial"/>
          <w:sz w:val="22"/>
          <w:szCs w:val="22"/>
        </w:rPr>
        <w:t>.454</w:t>
      </w:r>
    </w:p>
    <w:p w14:paraId="1D99428B" w14:textId="2AF00293" w:rsidR="00AC3167" w:rsidRPr="00A87CC8" w:rsidRDefault="00A5462C" w:rsidP="00BC3A9E">
      <w:pPr>
        <w:pStyle w:val="ListParagraph"/>
        <w:numPr>
          <w:ilvl w:val="1"/>
          <w:numId w:val="10"/>
        </w:numPr>
        <w:ind w:left="720"/>
        <w:rPr>
          <w:rFonts w:ascii="Arial" w:hAnsi="Arial" w:cs="Arial"/>
          <w:sz w:val="22"/>
          <w:szCs w:val="22"/>
        </w:rPr>
      </w:pPr>
      <w:r w:rsidRPr="00EF26F6">
        <w:rPr>
          <w:rFonts w:ascii="Arial" w:hAnsi="Arial" w:cs="Arial"/>
          <w:sz w:val="22"/>
          <w:szCs w:val="22"/>
        </w:rPr>
        <w:t xml:space="preserve">Subjects with a </w:t>
      </w:r>
      <w:r w:rsidRPr="00940921">
        <w:rPr>
          <w:rFonts w:ascii="Arial" w:hAnsi="Arial" w:cs="Arial"/>
          <w:sz w:val="22"/>
          <w:szCs w:val="22"/>
          <w:u w:val="single"/>
        </w:rPr>
        <w:t>weight of ‘999’ should</w:t>
      </w:r>
      <w:r w:rsidRPr="00EF26F6">
        <w:rPr>
          <w:rFonts w:ascii="Arial" w:hAnsi="Arial" w:cs="Arial"/>
          <w:sz w:val="22"/>
          <w:szCs w:val="22"/>
          <w:u w:val="single"/>
        </w:rPr>
        <w:t xml:space="preserve"> be excluded from these calculations</w:t>
      </w:r>
      <w:r>
        <w:rPr>
          <w:rFonts w:ascii="Arial" w:hAnsi="Arial" w:cs="Arial"/>
          <w:sz w:val="22"/>
          <w:szCs w:val="22"/>
        </w:rPr>
        <w:t xml:space="preserve">, as this value reflects missing data. </w:t>
      </w:r>
      <w:r w:rsidR="00663F37" w:rsidRPr="00A87CC8">
        <w:rPr>
          <w:rFonts w:ascii="Arial" w:hAnsi="Arial" w:cs="Arial"/>
          <w:sz w:val="22"/>
          <w:szCs w:val="22"/>
        </w:rPr>
        <w:br/>
      </w:r>
    </w:p>
    <w:p w14:paraId="371403FA" w14:textId="016E03CE" w:rsidR="00AC3167" w:rsidRPr="00E04AB0" w:rsidRDefault="00940921" w:rsidP="00C20D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Separately f</w:t>
      </w:r>
      <w:r w:rsidR="001E2F6C">
        <w:rPr>
          <w:rFonts w:ascii="Arial" w:hAnsi="Arial" w:cs="Arial"/>
          <w:sz w:val="22"/>
          <w:szCs w:val="22"/>
        </w:rPr>
        <w:t xml:space="preserve">or each </w:t>
      </w:r>
      <w:r w:rsidR="001E2F6C" w:rsidRPr="00170534">
        <w:rPr>
          <w:rFonts w:ascii="Arial" w:hAnsi="Arial" w:cs="Arial"/>
          <w:sz w:val="22"/>
          <w:szCs w:val="22"/>
          <w:u w:val="single"/>
        </w:rPr>
        <w:t>physical</w:t>
      </w:r>
      <w:r w:rsidR="001E2F6C">
        <w:rPr>
          <w:rFonts w:ascii="Arial" w:hAnsi="Arial" w:cs="Arial"/>
          <w:sz w:val="22"/>
          <w:szCs w:val="22"/>
        </w:rPr>
        <w:t xml:space="preserve"> activity variable (see Table 1), </w:t>
      </w:r>
      <w:r w:rsidR="00C20DD7" w:rsidRPr="00940921">
        <w:rPr>
          <w:rFonts w:ascii="Arial" w:hAnsi="Arial" w:cs="Arial"/>
          <w:b/>
          <w:bCs/>
          <w:sz w:val="22"/>
          <w:szCs w:val="22"/>
        </w:rPr>
        <w:t>and</w:t>
      </w:r>
      <w:r w:rsidR="00C20DD7">
        <w:rPr>
          <w:rFonts w:ascii="Arial" w:hAnsi="Arial" w:cs="Arial"/>
          <w:sz w:val="22"/>
          <w:szCs w:val="22"/>
        </w:rPr>
        <w:t xml:space="preserve"> </w:t>
      </w:r>
      <w:r w:rsidR="00C20DD7" w:rsidRPr="00E04AB0">
        <w:rPr>
          <w:rFonts w:ascii="Arial" w:hAnsi="Arial" w:cs="Arial"/>
          <w:sz w:val="22"/>
          <w:szCs w:val="22"/>
        </w:rPr>
        <w:t>B11141</w:t>
      </w:r>
      <w:r w:rsidR="00C20DD7">
        <w:rPr>
          <w:rFonts w:ascii="Arial" w:hAnsi="Arial" w:cs="Arial"/>
          <w:sz w:val="22"/>
          <w:szCs w:val="22"/>
        </w:rPr>
        <w:t xml:space="preserve"> </w:t>
      </w:r>
      <w:r w:rsidR="00C20DD7" w:rsidRPr="00940921">
        <w:rPr>
          <w:rFonts w:ascii="Arial" w:hAnsi="Arial" w:cs="Arial"/>
          <w:b/>
          <w:bCs/>
          <w:sz w:val="22"/>
          <w:szCs w:val="22"/>
        </w:rPr>
        <w:t>if</w:t>
      </w:r>
      <w:r w:rsidR="00C20DD7">
        <w:rPr>
          <w:rFonts w:ascii="Arial" w:hAnsi="Arial" w:cs="Arial"/>
          <w:sz w:val="22"/>
          <w:szCs w:val="22"/>
        </w:rPr>
        <w:t xml:space="preserve"> </w:t>
      </w:r>
      <w:r w:rsidR="00C20DD7" w:rsidRPr="00F15C57">
        <w:rPr>
          <w:rFonts w:ascii="Arial" w:hAnsi="Arial" w:cs="Arial"/>
          <w:color w:val="000000"/>
          <w:sz w:val="22"/>
          <w:szCs w:val="22"/>
        </w:rPr>
        <w:t>B11141s_CAT = ‘Physical-low’</w:t>
      </w:r>
      <w:r w:rsidR="00C20DD7">
        <w:rPr>
          <w:rFonts w:ascii="Arial" w:hAnsi="Arial" w:cs="Arial"/>
          <w:color w:val="000000"/>
          <w:sz w:val="22"/>
          <w:szCs w:val="22"/>
        </w:rPr>
        <w:t xml:space="preserve"> or ‘Physical-</w:t>
      </w:r>
      <w:proofErr w:type="spellStart"/>
      <w:r w:rsidR="00C20DD7">
        <w:rPr>
          <w:rFonts w:ascii="Arial" w:hAnsi="Arial" w:cs="Arial"/>
          <w:color w:val="000000"/>
          <w:sz w:val="22"/>
          <w:szCs w:val="22"/>
        </w:rPr>
        <w:t>modhi</w:t>
      </w:r>
      <w:proofErr w:type="spellEnd"/>
      <w:r w:rsidR="00C20DD7">
        <w:rPr>
          <w:rFonts w:ascii="Arial" w:hAnsi="Arial" w:cs="Arial"/>
          <w:color w:val="000000"/>
          <w:sz w:val="22"/>
          <w:szCs w:val="22"/>
        </w:rPr>
        <w:t xml:space="preserve">’, </w:t>
      </w:r>
      <w:r w:rsidR="00C20DD7">
        <w:rPr>
          <w:rFonts w:ascii="Arial" w:hAnsi="Arial" w:cs="Arial"/>
          <w:sz w:val="22"/>
          <w:szCs w:val="22"/>
        </w:rPr>
        <w:t>c</w:t>
      </w:r>
      <w:r w:rsidR="001E2F6C" w:rsidRPr="00E04AB0">
        <w:rPr>
          <w:rFonts w:ascii="Arial" w:hAnsi="Arial" w:cs="Arial"/>
          <w:sz w:val="22"/>
          <w:szCs w:val="22"/>
        </w:rPr>
        <w:t xml:space="preserve">alculate </w:t>
      </w:r>
      <w:r w:rsidR="00081CAE" w:rsidRPr="00E04AB0">
        <w:rPr>
          <w:rFonts w:ascii="Arial" w:hAnsi="Arial" w:cs="Arial"/>
          <w:sz w:val="22"/>
          <w:szCs w:val="22"/>
        </w:rPr>
        <w:t>caloric expenditure/week using the following formula:</w:t>
      </w:r>
    </w:p>
    <w:p w14:paraId="70421019" w14:textId="317077AF" w:rsidR="00AC3167" w:rsidRPr="00E04AB0" w:rsidRDefault="004000DC" w:rsidP="006E3364">
      <w:pPr>
        <w:pStyle w:val="ListParagraph"/>
        <w:numPr>
          <w:ilvl w:val="1"/>
          <w:numId w:val="10"/>
        </w:numPr>
        <w:ind w:left="72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>[variable]_</w:t>
      </w:r>
      <w:proofErr w:type="spellStart"/>
      <w:r w:rsidRPr="00E04AB0">
        <w:rPr>
          <w:rFonts w:ascii="Arial" w:hAnsi="Arial" w:cs="Arial"/>
          <w:sz w:val="22"/>
          <w:szCs w:val="22"/>
        </w:rPr>
        <w:t>cals</w:t>
      </w:r>
      <w:proofErr w:type="spellEnd"/>
      <w:r w:rsidR="00081CAE" w:rsidRPr="00E04AB0">
        <w:rPr>
          <w:rFonts w:ascii="Arial" w:hAnsi="Arial" w:cs="Arial"/>
          <w:sz w:val="22"/>
          <w:szCs w:val="22"/>
        </w:rPr>
        <w:t xml:space="preserve"> = [Variable]</w:t>
      </w:r>
      <w:proofErr w:type="spellStart"/>
      <w:r w:rsidR="00081CAE" w:rsidRPr="00E04AB0">
        <w:rPr>
          <w:rFonts w:ascii="Arial" w:hAnsi="Arial" w:cs="Arial"/>
          <w:sz w:val="22"/>
          <w:szCs w:val="22"/>
        </w:rPr>
        <w:t>b_dur</w:t>
      </w:r>
      <w:proofErr w:type="spellEnd"/>
      <w:r w:rsidR="00081CAE" w:rsidRPr="00E04AB0">
        <w:rPr>
          <w:rFonts w:ascii="Arial" w:hAnsi="Arial" w:cs="Arial"/>
          <w:sz w:val="22"/>
          <w:szCs w:val="22"/>
        </w:rPr>
        <w:t xml:space="preserve"> x MET x 3.5 x 60 x (</w:t>
      </w:r>
      <w:proofErr w:type="spellStart"/>
      <w:r w:rsidR="00663F37" w:rsidRPr="00E04AB0">
        <w:rPr>
          <w:rFonts w:ascii="Arial" w:hAnsi="Arial" w:cs="Arial"/>
          <w:sz w:val="22"/>
          <w:szCs w:val="22"/>
        </w:rPr>
        <w:t>weight_kg</w:t>
      </w:r>
      <w:proofErr w:type="spellEnd"/>
      <w:r w:rsidR="00081CAE" w:rsidRPr="00E04AB0">
        <w:rPr>
          <w:rFonts w:ascii="Arial" w:hAnsi="Arial" w:cs="Arial"/>
          <w:sz w:val="22"/>
          <w:szCs w:val="22"/>
        </w:rPr>
        <w:t>/200)</w:t>
      </w:r>
    </w:p>
    <w:p w14:paraId="5D1207F0" w14:textId="71CD5E25" w:rsidR="00597D80" w:rsidRDefault="00C64E9E" w:rsidP="006E3364">
      <w:pPr>
        <w:pStyle w:val="ListParagraph"/>
        <w:numPr>
          <w:ilvl w:val="2"/>
          <w:numId w:val="10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variable has its own MET value, as shown in Table 1</w:t>
      </w:r>
    </w:p>
    <w:p w14:paraId="5D04CEE4" w14:textId="05050BB1" w:rsidR="00170534" w:rsidRPr="00E04AB0" w:rsidRDefault="00170534" w:rsidP="006E3364">
      <w:pPr>
        <w:pStyle w:val="ListParagraph"/>
        <w:numPr>
          <w:ilvl w:val="2"/>
          <w:numId w:val="10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total, 29 ‘</w:t>
      </w:r>
      <w:r w:rsidRPr="00E04AB0">
        <w:rPr>
          <w:rFonts w:ascii="Arial" w:hAnsi="Arial" w:cs="Arial"/>
          <w:sz w:val="22"/>
          <w:szCs w:val="22"/>
        </w:rPr>
        <w:t>[variable]_</w:t>
      </w:r>
      <w:proofErr w:type="spellStart"/>
      <w:r w:rsidRPr="00E04AB0">
        <w:rPr>
          <w:rFonts w:ascii="Arial" w:hAnsi="Arial" w:cs="Arial"/>
          <w:sz w:val="22"/>
          <w:szCs w:val="22"/>
        </w:rPr>
        <w:t>cals</w:t>
      </w:r>
      <w:r>
        <w:rPr>
          <w:rFonts w:ascii="Arial" w:hAnsi="Arial" w:cs="Arial"/>
          <w:sz w:val="22"/>
          <w:szCs w:val="22"/>
        </w:rPr>
        <w:t>’</w:t>
      </w:r>
      <w:proofErr w:type="spellEnd"/>
      <w:r>
        <w:rPr>
          <w:rFonts w:ascii="Arial" w:hAnsi="Arial" w:cs="Arial"/>
          <w:sz w:val="22"/>
          <w:szCs w:val="22"/>
        </w:rPr>
        <w:t xml:space="preserve"> variables will be calculated</w:t>
      </w:r>
    </w:p>
    <w:p w14:paraId="09098004" w14:textId="77777777" w:rsidR="0098682D" w:rsidRPr="00E04AB0" w:rsidRDefault="0098682D" w:rsidP="0098682D">
      <w:pPr>
        <w:rPr>
          <w:rFonts w:ascii="Arial" w:hAnsi="Arial" w:cs="Arial"/>
          <w:sz w:val="22"/>
          <w:szCs w:val="22"/>
        </w:rPr>
      </w:pPr>
    </w:p>
    <w:p w14:paraId="477B8BBB" w14:textId="5E08B81C" w:rsidR="001E2F6C" w:rsidRPr="00C20DD7" w:rsidRDefault="001E2F6C" w:rsidP="001E2F6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caloric expenditure/week variables (i.e., ‘[variable]_</w:t>
      </w:r>
      <w:proofErr w:type="spellStart"/>
      <w:r>
        <w:rPr>
          <w:rFonts w:ascii="Arial" w:hAnsi="Arial" w:cs="Arial"/>
          <w:sz w:val="22"/>
          <w:szCs w:val="22"/>
        </w:rPr>
        <w:t>cals’</w:t>
      </w:r>
      <w:proofErr w:type="spellEnd"/>
      <w:r>
        <w:rPr>
          <w:rFonts w:ascii="Arial" w:hAnsi="Arial" w:cs="Arial"/>
          <w:sz w:val="22"/>
          <w:szCs w:val="22"/>
        </w:rPr>
        <w:t>), create caloric expenditure summary variables, s</w:t>
      </w:r>
      <w:r w:rsidR="0098682D" w:rsidRPr="00E04AB0">
        <w:rPr>
          <w:rFonts w:ascii="Arial" w:hAnsi="Arial" w:cs="Arial"/>
          <w:sz w:val="22"/>
          <w:szCs w:val="22"/>
        </w:rPr>
        <w:t>eparately for low</w:t>
      </w:r>
      <w:r w:rsidR="00F15C57">
        <w:rPr>
          <w:rFonts w:ascii="Arial" w:hAnsi="Arial" w:cs="Arial"/>
          <w:sz w:val="22"/>
          <w:szCs w:val="22"/>
        </w:rPr>
        <w:t xml:space="preserve"> </w:t>
      </w:r>
      <w:r w:rsidR="0098682D" w:rsidRPr="00E04AB0">
        <w:rPr>
          <w:rFonts w:ascii="Arial" w:hAnsi="Arial" w:cs="Arial"/>
          <w:sz w:val="22"/>
          <w:szCs w:val="22"/>
        </w:rPr>
        <w:t>and moderate-high intensity physical activities</w:t>
      </w:r>
      <w:r>
        <w:rPr>
          <w:rFonts w:ascii="Arial" w:hAnsi="Arial" w:cs="Arial"/>
          <w:sz w:val="22"/>
          <w:szCs w:val="22"/>
        </w:rPr>
        <w:t xml:space="preserve">, </w:t>
      </w:r>
      <w:ins w:id="0" w:author="Corinne Pettigrew" w:date="2025-01-27T05:54:00Z" w16du:dateUtc="2025-01-27T10:54:00Z">
        <w:r w:rsidR="00940921">
          <w:rPr>
            <w:rFonts w:ascii="Arial" w:hAnsi="Arial" w:cs="Arial"/>
            <w:sz w:val="22"/>
            <w:szCs w:val="22"/>
          </w:rPr>
          <w:t>and for all physical activities (reg</w:t>
        </w:r>
      </w:ins>
      <w:ins w:id="1" w:author="Corinne Pettigrew" w:date="2025-01-27T05:55:00Z" w16du:dateUtc="2025-01-27T10:55:00Z">
        <w:r w:rsidR="00940921">
          <w:rPr>
            <w:rFonts w:ascii="Arial" w:hAnsi="Arial" w:cs="Arial"/>
            <w:sz w:val="22"/>
            <w:szCs w:val="22"/>
          </w:rPr>
          <w:t xml:space="preserve">ardless of intensity), </w:t>
        </w:r>
      </w:ins>
      <w:proofErr w:type="spellStart"/>
      <w:r>
        <w:rPr>
          <w:rFonts w:ascii="Arial" w:hAnsi="Arial" w:cs="Arial"/>
          <w:sz w:val="22"/>
          <w:szCs w:val="22"/>
        </w:rPr>
        <w:t>as</w:t>
      </w:r>
      <w:proofErr w:type="spellEnd"/>
      <w:r>
        <w:rPr>
          <w:rFonts w:ascii="Arial" w:hAnsi="Arial" w:cs="Arial"/>
          <w:sz w:val="22"/>
          <w:szCs w:val="22"/>
        </w:rPr>
        <w:t xml:space="preserve"> follows: </w:t>
      </w:r>
    </w:p>
    <w:p w14:paraId="7DCAFE78" w14:textId="2D22FDAA" w:rsidR="00C5094C" w:rsidRPr="00C20DD7" w:rsidRDefault="0098682D" w:rsidP="00C20DD7">
      <w:pPr>
        <w:pStyle w:val="ListParagraph"/>
        <w:numPr>
          <w:ilvl w:val="1"/>
          <w:numId w:val="10"/>
        </w:numPr>
        <w:ind w:left="720"/>
        <w:rPr>
          <w:rFonts w:ascii="Arial" w:hAnsi="Arial" w:cs="Arial"/>
          <w:sz w:val="22"/>
          <w:szCs w:val="22"/>
        </w:rPr>
      </w:pPr>
      <w:r w:rsidRPr="00C20DD7">
        <w:rPr>
          <w:rFonts w:ascii="Arial" w:hAnsi="Arial" w:cs="Arial"/>
          <w:sz w:val="22"/>
          <w:szCs w:val="22"/>
        </w:rPr>
        <w:lastRenderedPageBreak/>
        <w:t xml:space="preserve">For </w:t>
      </w:r>
      <w:r w:rsidR="004000DC" w:rsidRPr="00C20DD7">
        <w:rPr>
          <w:rFonts w:ascii="Arial" w:hAnsi="Arial" w:cs="Arial"/>
          <w:sz w:val="22"/>
          <w:szCs w:val="22"/>
        </w:rPr>
        <w:t>low</w:t>
      </w:r>
      <w:r w:rsidR="00F15C57" w:rsidRPr="00C20DD7">
        <w:rPr>
          <w:rFonts w:ascii="Arial" w:hAnsi="Arial" w:cs="Arial"/>
          <w:sz w:val="22"/>
          <w:szCs w:val="22"/>
        </w:rPr>
        <w:t xml:space="preserve"> </w:t>
      </w:r>
      <w:r w:rsidR="004000DC" w:rsidRPr="00C20DD7">
        <w:rPr>
          <w:rFonts w:ascii="Arial" w:hAnsi="Arial" w:cs="Arial"/>
          <w:sz w:val="22"/>
          <w:szCs w:val="22"/>
        </w:rPr>
        <w:t>intensity activ</w:t>
      </w:r>
      <w:r w:rsidR="007954E2" w:rsidRPr="00C20DD7">
        <w:rPr>
          <w:rFonts w:ascii="Arial" w:hAnsi="Arial" w:cs="Arial"/>
          <w:sz w:val="22"/>
          <w:szCs w:val="22"/>
        </w:rPr>
        <w:t>ities</w:t>
      </w:r>
      <w:r w:rsidRPr="00C20DD7">
        <w:rPr>
          <w:rFonts w:ascii="Arial" w:hAnsi="Arial" w:cs="Arial"/>
          <w:sz w:val="22"/>
          <w:szCs w:val="22"/>
        </w:rPr>
        <w:t xml:space="preserve">: </w:t>
      </w:r>
      <w:r w:rsidR="00C20DD7" w:rsidRPr="00C20DD7">
        <w:rPr>
          <w:rFonts w:ascii="Arial" w:hAnsi="Arial" w:cs="Arial"/>
          <w:sz w:val="22"/>
          <w:szCs w:val="22"/>
        </w:rPr>
        <w:br/>
      </w:r>
      <w:r w:rsidR="007954E2" w:rsidRPr="00C20DD7">
        <w:rPr>
          <w:rFonts w:ascii="Arial" w:hAnsi="Arial" w:cs="Arial"/>
          <w:b/>
          <w:sz w:val="22"/>
          <w:szCs w:val="22"/>
        </w:rPr>
        <w:t>LOW_INT_CALS</w:t>
      </w:r>
      <w:r w:rsidR="004000DC" w:rsidRPr="00C20DD7">
        <w:rPr>
          <w:rFonts w:ascii="Arial" w:hAnsi="Arial" w:cs="Arial"/>
          <w:sz w:val="22"/>
          <w:szCs w:val="22"/>
        </w:rPr>
        <w:t xml:space="preserve"> </w:t>
      </w:r>
      <w:r w:rsidR="00C20DD7" w:rsidRPr="00C20DD7">
        <w:rPr>
          <w:rFonts w:ascii="Arial" w:hAnsi="Arial" w:cs="Arial"/>
          <w:sz w:val="22"/>
          <w:szCs w:val="22"/>
        </w:rPr>
        <w:t xml:space="preserve">= </w:t>
      </w:r>
      <w:r w:rsidR="004000DC" w:rsidRPr="00C20DD7">
        <w:rPr>
          <w:rFonts w:ascii="Arial" w:hAnsi="Arial" w:cs="Arial"/>
          <w:sz w:val="22"/>
          <w:szCs w:val="22"/>
        </w:rPr>
        <w:t>B11110_cals</w:t>
      </w:r>
      <w:r w:rsidR="00C20DD7" w:rsidRPr="00C20DD7">
        <w:rPr>
          <w:rFonts w:ascii="Arial" w:hAnsi="Arial" w:cs="Arial"/>
          <w:sz w:val="22"/>
          <w:szCs w:val="22"/>
        </w:rPr>
        <w:t xml:space="preserve"> + </w:t>
      </w:r>
      <w:r w:rsidR="004000DC" w:rsidRPr="00C20DD7">
        <w:rPr>
          <w:rFonts w:ascii="Arial" w:hAnsi="Arial" w:cs="Arial"/>
          <w:sz w:val="22"/>
          <w:szCs w:val="22"/>
        </w:rPr>
        <w:t>B11120_cals</w:t>
      </w:r>
      <w:r w:rsidR="00C20DD7" w:rsidRPr="00C20DD7">
        <w:rPr>
          <w:rFonts w:ascii="Arial" w:hAnsi="Arial" w:cs="Arial"/>
          <w:sz w:val="22"/>
          <w:szCs w:val="22"/>
        </w:rPr>
        <w:t xml:space="preserve"> + </w:t>
      </w:r>
      <w:r w:rsidR="004000DC" w:rsidRPr="00C20DD7">
        <w:rPr>
          <w:rFonts w:ascii="Arial" w:hAnsi="Arial" w:cs="Arial"/>
          <w:sz w:val="22"/>
          <w:szCs w:val="22"/>
        </w:rPr>
        <w:t>B11122_cals</w:t>
      </w:r>
      <w:r w:rsidR="00C20DD7" w:rsidRPr="00C20DD7">
        <w:rPr>
          <w:rFonts w:ascii="Arial" w:hAnsi="Arial" w:cs="Arial"/>
          <w:sz w:val="22"/>
          <w:szCs w:val="22"/>
        </w:rPr>
        <w:t xml:space="preserve"> + </w:t>
      </w:r>
      <w:r w:rsidR="004000DC" w:rsidRPr="00C20DD7">
        <w:rPr>
          <w:rFonts w:ascii="Arial" w:hAnsi="Arial" w:cs="Arial"/>
          <w:sz w:val="22"/>
          <w:szCs w:val="22"/>
        </w:rPr>
        <w:t>B11127_cal</w:t>
      </w:r>
      <w:r w:rsidR="006D68CD" w:rsidRPr="00C20DD7">
        <w:rPr>
          <w:rFonts w:ascii="Arial" w:hAnsi="Arial" w:cs="Arial"/>
          <w:sz w:val="22"/>
          <w:szCs w:val="22"/>
        </w:rPr>
        <w:t>s</w:t>
      </w:r>
      <w:r w:rsidR="00C20DD7" w:rsidRPr="00C20DD7">
        <w:rPr>
          <w:rFonts w:ascii="Arial" w:hAnsi="Arial" w:cs="Arial"/>
          <w:sz w:val="22"/>
          <w:szCs w:val="22"/>
        </w:rPr>
        <w:t xml:space="preserve"> + </w:t>
      </w:r>
      <w:r w:rsidR="004000DC" w:rsidRPr="003929CF">
        <w:rPr>
          <w:rFonts w:ascii="Arial" w:hAnsi="Arial" w:cs="Arial"/>
          <w:sz w:val="22"/>
          <w:szCs w:val="22"/>
        </w:rPr>
        <w:t>B11128_cals</w:t>
      </w:r>
      <w:r w:rsidR="00C20DD7" w:rsidRPr="003929CF">
        <w:rPr>
          <w:rFonts w:ascii="Arial" w:hAnsi="Arial" w:cs="Arial"/>
          <w:sz w:val="22"/>
          <w:szCs w:val="22"/>
        </w:rPr>
        <w:t xml:space="preserve"> + </w:t>
      </w:r>
      <w:r w:rsidR="004000DC" w:rsidRPr="003929CF">
        <w:rPr>
          <w:rFonts w:ascii="Arial" w:hAnsi="Arial" w:cs="Arial"/>
          <w:sz w:val="22"/>
          <w:szCs w:val="22"/>
        </w:rPr>
        <w:t>B11134_cals</w:t>
      </w:r>
      <w:r w:rsidR="00C20DD7" w:rsidRPr="003929CF">
        <w:rPr>
          <w:rFonts w:ascii="Arial" w:hAnsi="Arial" w:cs="Arial"/>
          <w:sz w:val="22"/>
          <w:szCs w:val="22"/>
        </w:rPr>
        <w:t xml:space="preserve"> + </w:t>
      </w:r>
      <w:r w:rsidR="004000DC" w:rsidRPr="003929CF">
        <w:rPr>
          <w:rFonts w:ascii="Arial" w:hAnsi="Arial" w:cs="Arial"/>
          <w:sz w:val="22"/>
          <w:szCs w:val="22"/>
        </w:rPr>
        <w:t>B11135_cals</w:t>
      </w:r>
      <w:r w:rsidR="00C20DD7" w:rsidRPr="003929CF">
        <w:rPr>
          <w:rFonts w:ascii="Arial" w:hAnsi="Arial" w:cs="Arial"/>
          <w:sz w:val="22"/>
          <w:szCs w:val="22"/>
        </w:rPr>
        <w:t xml:space="preserve"> + </w:t>
      </w:r>
      <w:r w:rsidR="004000DC" w:rsidRPr="003929CF">
        <w:rPr>
          <w:rFonts w:ascii="Arial" w:hAnsi="Arial" w:cs="Arial"/>
          <w:sz w:val="22"/>
          <w:szCs w:val="22"/>
        </w:rPr>
        <w:t>B11139_cals</w:t>
      </w:r>
      <w:r w:rsidR="00C20DD7" w:rsidRPr="003929CF">
        <w:rPr>
          <w:rFonts w:ascii="Arial" w:hAnsi="Arial" w:cs="Arial"/>
          <w:sz w:val="22"/>
          <w:szCs w:val="22"/>
        </w:rPr>
        <w:t xml:space="preserve"> + (</w:t>
      </w:r>
      <w:r w:rsidR="00342665" w:rsidRPr="003929CF">
        <w:rPr>
          <w:rFonts w:ascii="Arial" w:hAnsi="Arial" w:cs="Arial"/>
          <w:sz w:val="22"/>
          <w:szCs w:val="22"/>
        </w:rPr>
        <w:t>B1114</w:t>
      </w:r>
      <w:r w:rsidR="00794059" w:rsidRPr="003929CF">
        <w:rPr>
          <w:rFonts w:ascii="Arial" w:hAnsi="Arial" w:cs="Arial"/>
          <w:sz w:val="22"/>
          <w:szCs w:val="22"/>
        </w:rPr>
        <w:t>1</w:t>
      </w:r>
      <w:r w:rsidRPr="003929CF">
        <w:rPr>
          <w:rFonts w:ascii="Arial" w:hAnsi="Arial" w:cs="Arial"/>
          <w:sz w:val="22"/>
          <w:szCs w:val="22"/>
        </w:rPr>
        <w:t>_cals</w:t>
      </w:r>
      <w:r w:rsidR="00342665" w:rsidRPr="003929CF">
        <w:rPr>
          <w:rFonts w:ascii="Arial" w:hAnsi="Arial" w:cs="Arial"/>
          <w:sz w:val="22"/>
          <w:szCs w:val="22"/>
        </w:rPr>
        <w:t xml:space="preserve"> </w:t>
      </w:r>
      <w:r w:rsidR="00C20DD7">
        <w:rPr>
          <w:rFonts w:ascii="Arial" w:hAnsi="Arial" w:cs="Arial"/>
          <w:sz w:val="22"/>
          <w:szCs w:val="22"/>
        </w:rPr>
        <w:t>IF</w:t>
      </w:r>
      <w:r w:rsidR="00342665" w:rsidRPr="00C20DD7">
        <w:rPr>
          <w:rFonts w:ascii="Arial" w:hAnsi="Arial" w:cs="Arial"/>
          <w:sz w:val="22"/>
          <w:szCs w:val="22"/>
        </w:rPr>
        <w:t xml:space="preserve"> </w:t>
      </w:r>
      <w:r w:rsidR="00C20DD7" w:rsidRPr="00F15C57">
        <w:rPr>
          <w:rFonts w:ascii="Arial" w:hAnsi="Arial" w:cs="Arial"/>
          <w:color w:val="000000"/>
          <w:sz w:val="22"/>
          <w:szCs w:val="22"/>
        </w:rPr>
        <w:t>B11141s_CAT = ‘Physical-low’)</w:t>
      </w:r>
      <w:r w:rsidR="00C20DD7">
        <w:rPr>
          <w:rFonts w:ascii="Arial" w:hAnsi="Arial" w:cs="Arial"/>
          <w:color w:val="000000"/>
          <w:sz w:val="22"/>
          <w:szCs w:val="22"/>
        </w:rPr>
        <w:br/>
      </w:r>
    </w:p>
    <w:p w14:paraId="110B2270" w14:textId="3E21AE28" w:rsidR="007954E2" w:rsidRPr="00940921" w:rsidRDefault="00546946" w:rsidP="006E3364">
      <w:pPr>
        <w:pStyle w:val="ListParagraph"/>
        <w:numPr>
          <w:ilvl w:val="1"/>
          <w:numId w:val="10"/>
        </w:numPr>
        <w:ind w:left="720"/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For moderate-high intensity physical activities: </w:t>
      </w:r>
      <w:r w:rsidR="00C20DD7">
        <w:rPr>
          <w:rFonts w:ascii="Arial" w:hAnsi="Arial" w:cs="Arial"/>
          <w:sz w:val="22"/>
          <w:szCs w:val="22"/>
        </w:rPr>
        <w:br/>
      </w:r>
      <w:r w:rsidR="007954E2" w:rsidRPr="00C20DD7">
        <w:rPr>
          <w:rFonts w:ascii="Arial" w:hAnsi="Arial" w:cs="Arial"/>
          <w:b/>
          <w:sz w:val="22"/>
          <w:szCs w:val="22"/>
        </w:rPr>
        <w:t>HIGH_INT_CALS</w:t>
      </w:r>
      <w:r w:rsidR="007954E2" w:rsidRPr="00C20DD7">
        <w:rPr>
          <w:rFonts w:ascii="Arial" w:hAnsi="Arial" w:cs="Arial"/>
          <w:sz w:val="22"/>
          <w:szCs w:val="22"/>
        </w:rPr>
        <w:t xml:space="preserve"> </w:t>
      </w:r>
      <w:r w:rsidR="00C20DD7" w:rsidRPr="00C20DD7">
        <w:rPr>
          <w:rFonts w:ascii="Arial" w:hAnsi="Arial" w:cs="Arial"/>
          <w:sz w:val="22"/>
          <w:szCs w:val="22"/>
        </w:rPr>
        <w:t xml:space="preserve">= 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>B11107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B11109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B11114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B11115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B11116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B11119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B11121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B11123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B11124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B11125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B11126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B11129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B11130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B11131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B11132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B11133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B11136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B11137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B11138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B11140</w:t>
      </w:r>
      <w:r w:rsidR="00C20DD7">
        <w:rPr>
          <w:rFonts w:ascii="Arial" w:eastAsia="Times New Roman" w:hAnsi="Arial" w:cs="Arial"/>
          <w:bCs/>
          <w:color w:val="000000"/>
          <w:sz w:val="22"/>
          <w:szCs w:val="22"/>
        </w:rPr>
        <w:t>_cals</w:t>
      </w:r>
      <w:r w:rsidR="00C20DD7" w:rsidRPr="00C20DD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(</w:t>
      </w:r>
      <w:r w:rsidR="00C20DD7" w:rsidRPr="00C20DD7">
        <w:rPr>
          <w:rFonts w:ascii="Arial" w:hAnsi="Arial" w:cs="Arial"/>
          <w:sz w:val="22"/>
          <w:szCs w:val="22"/>
        </w:rPr>
        <w:t>B11141</w:t>
      </w:r>
      <w:r w:rsidR="00C20DD7">
        <w:rPr>
          <w:rFonts w:ascii="Arial" w:hAnsi="Arial" w:cs="Arial"/>
          <w:sz w:val="22"/>
          <w:szCs w:val="22"/>
        </w:rPr>
        <w:t>_cals</w:t>
      </w:r>
      <w:r w:rsidR="00C20DD7" w:rsidRPr="00C20DD7">
        <w:rPr>
          <w:rFonts w:ascii="Arial" w:hAnsi="Arial" w:cs="Arial"/>
          <w:sz w:val="22"/>
          <w:szCs w:val="22"/>
        </w:rPr>
        <w:t xml:space="preserve"> IF </w:t>
      </w:r>
      <w:r w:rsidR="00C20DD7" w:rsidRPr="00C20DD7">
        <w:rPr>
          <w:rFonts w:ascii="Arial" w:hAnsi="Arial" w:cs="Arial"/>
          <w:color w:val="000000"/>
          <w:sz w:val="22"/>
          <w:szCs w:val="22"/>
        </w:rPr>
        <w:t>B11141s_CAT = ‘Physical-</w:t>
      </w:r>
      <w:proofErr w:type="spellStart"/>
      <w:r w:rsidR="00C20DD7" w:rsidRPr="00C20DD7">
        <w:rPr>
          <w:rFonts w:ascii="Arial" w:hAnsi="Arial" w:cs="Arial"/>
          <w:color w:val="000000"/>
          <w:sz w:val="22"/>
          <w:szCs w:val="22"/>
        </w:rPr>
        <w:t>modhi</w:t>
      </w:r>
      <w:proofErr w:type="spellEnd"/>
      <w:r w:rsidR="00C20DD7" w:rsidRPr="00C20DD7">
        <w:rPr>
          <w:rFonts w:ascii="Arial" w:hAnsi="Arial" w:cs="Arial"/>
          <w:color w:val="000000"/>
          <w:sz w:val="22"/>
          <w:szCs w:val="22"/>
        </w:rPr>
        <w:t>’)</w:t>
      </w:r>
    </w:p>
    <w:p w14:paraId="5B543FD5" w14:textId="77777777" w:rsidR="00940921" w:rsidRPr="00940921" w:rsidRDefault="00940921" w:rsidP="00940921">
      <w:pPr>
        <w:pStyle w:val="ListParagraph"/>
        <w:rPr>
          <w:rFonts w:ascii="Arial" w:hAnsi="Arial" w:cs="Arial"/>
          <w:sz w:val="22"/>
          <w:szCs w:val="22"/>
        </w:rPr>
      </w:pPr>
    </w:p>
    <w:p w14:paraId="20C4361D" w14:textId="31D50256" w:rsidR="00940921" w:rsidRPr="00DC1503" w:rsidRDefault="00940921" w:rsidP="00DC1503">
      <w:pPr>
        <w:pStyle w:val="ListParagraph"/>
        <w:numPr>
          <w:ilvl w:val="1"/>
          <w:numId w:val="10"/>
        </w:numPr>
        <w:ind w:left="720"/>
        <w:rPr>
          <w:rFonts w:ascii="Arial" w:hAnsi="Arial" w:cs="Arial"/>
          <w:sz w:val="22"/>
          <w:szCs w:val="22"/>
        </w:rPr>
      </w:pPr>
      <w:ins w:id="2" w:author="Corinne Pettigrew" w:date="2025-01-27T05:55:00Z" w16du:dateUtc="2025-01-27T10:55:00Z">
        <w:r>
          <w:rPr>
            <w:rFonts w:ascii="Arial" w:hAnsi="Arial" w:cs="Arial"/>
            <w:sz w:val="22"/>
            <w:szCs w:val="22"/>
          </w:rPr>
          <w:t xml:space="preserve">For all physical activities, regardless of intensity: </w:t>
        </w:r>
        <w:r>
          <w:rPr>
            <w:rFonts w:ascii="Arial" w:hAnsi="Arial" w:cs="Arial"/>
            <w:sz w:val="22"/>
            <w:szCs w:val="22"/>
          </w:rPr>
          <w:br/>
        </w:r>
        <w:r w:rsidR="00DC1503" w:rsidRPr="00DC1503">
          <w:rPr>
            <w:rFonts w:ascii="Arial" w:hAnsi="Arial" w:cs="Arial"/>
            <w:b/>
            <w:bCs/>
            <w:sz w:val="22"/>
            <w:szCs w:val="22"/>
          </w:rPr>
          <w:t>ALL_INT_CALS</w:t>
        </w:r>
        <w:r w:rsidR="00DC1503">
          <w:rPr>
            <w:rFonts w:ascii="Arial" w:hAnsi="Arial" w:cs="Arial"/>
            <w:sz w:val="22"/>
            <w:szCs w:val="22"/>
          </w:rPr>
          <w:t xml:space="preserve"> = </w:t>
        </w:r>
        <w:r w:rsidR="00DC1503" w:rsidRPr="00C20DD7">
          <w:rPr>
            <w:rFonts w:ascii="Arial" w:hAnsi="Arial" w:cs="Arial"/>
            <w:sz w:val="22"/>
            <w:szCs w:val="22"/>
          </w:rPr>
          <w:t xml:space="preserve">B11110_cals + B11120_cals + B11122_cals + B11127_cals + </w:t>
        </w:r>
        <w:r w:rsidR="00DC1503" w:rsidRPr="003929CF">
          <w:rPr>
            <w:rFonts w:ascii="Arial" w:hAnsi="Arial" w:cs="Arial"/>
            <w:sz w:val="22"/>
            <w:szCs w:val="22"/>
          </w:rPr>
          <w:t xml:space="preserve">B11128_cals + B11134_cals + B11135_cals + B11139_cals + 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B11107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B11109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B11114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B11115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B11116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B11119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B11121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B11123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B11124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B11125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B11126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B11129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B11130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B11131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B11132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B11133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B11136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B11137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B11138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B11140</w:t>
        </w:r>
        <w:r w:rsidR="00DC1503">
          <w:rPr>
            <w:rFonts w:ascii="Arial" w:eastAsia="Times New Roman" w:hAnsi="Arial" w:cs="Arial"/>
            <w:bCs/>
            <w:color w:val="000000"/>
            <w:sz w:val="22"/>
            <w:szCs w:val="22"/>
          </w:rPr>
          <w:t>_cals</w:t>
        </w:r>
        <w:r w:rsidR="00DC1503" w:rsidRPr="00C20DD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(</w:t>
        </w:r>
        <w:r w:rsidR="00DC1503" w:rsidRPr="00C20DD7">
          <w:rPr>
            <w:rFonts w:ascii="Arial" w:hAnsi="Arial" w:cs="Arial"/>
            <w:sz w:val="22"/>
            <w:szCs w:val="22"/>
          </w:rPr>
          <w:t>B11141</w:t>
        </w:r>
        <w:r w:rsidR="00DC1503">
          <w:rPr>
            <w:rFonts w:ascii="Arial" w:hAnsi="Arial" w:cs="Arial"/>
            <w:sz w:val="22"/>
            <w:szCs w:val="22"/>
          </w:rPr>
          <w:t>_cals</w:t>
        </w:r>
        <w:r w:rsidR="00DC1503" w:rsidRPr="00C20DD7">
          <w:rPr>
            <w:rFonts w:ascii="Arial" w:hAnsi="Arial" w:cs="Arial"/>
            <w:sz w:val="22"/>
            <w:szCs w:val="22"/>
          </w:rPr>
          <w:t xml:space="preserve"> IF </w:t>
        </w:r>
        <w:r w:rsidR="00DC1503" w:rsidRPr="00C20DD7">
          <w:rPr>
            <w:rFonts w:ascii="Arial" w:hAnsi="Arial" w:cs="Arial"/>
            <w:color w:val="000000"/>
            <w:sz w:val="22"/>
            <w:szCs w:val="22"/>
          </w:rPr>
          <w:t xml:space="preserve">B11141s_CAT = </w:t>
        </w:r>
      </w:ins>
      <w:ins w:id="3" w:author="Corinne Pettigrew" w:date="2025-01-27T05:56:00Z" w16du:dateUtc="2025-01-27T10:56:00Z">
        <w:r w:rsidR="00DC1503" w:rsidRPr="00F15C57">
          <w:rPr>
            <w:rFonts w:ascii="Arial" w:hAnsi="Arial" w:cs="Arial"/>
            <w:color w:val="000000"/>
            <w:sz w:val="22"/>
            <w:szCs w:val="22"/>
          </w:rPr>
          <w:t>‘Physical-low’</w:t>
        </w:r>
        <w:r w:rsidR="00DC1503" w:rsidRPr="00C20DD7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="00DC1503">
          <w:rPr>
            <w:rFonts w:ascii="Arial" w:hAnsi="Arial" w:cs="Arial"/>
            <w:color w:val="000000"/>
            <w:sz w:val="22"/>
            <w:szCs w:val="22"/>
          </w:rPr>
          <w:t xml:space="preserve">OR </w:t>
        </w:r>
      </w:ins>
      <w:ins w:id="4" w:author="Corinne Pettigrew" w:date="2025-01-27T05:55:00Z" w16du:dateUtc="2025-01-27T10:55:00Z">
        <w:r w:rsidR="00DC1503" w:rsidRPr="00C20DD7">
          <w:rPr>
            <w:rFonts w:ascii="Arial" w:hAnsi="Arial" w:cs="Arial"/>
            <w:color w:val="000000"/>
            <w:sz w:val="22"/>
            <w:szCs w:val="22"/>
          </w:rPr>
          <w:t>‘Physical-</w:t>
        </w:r>
        <w:proofErr w:type="spellStart"/>
        <w:r w:rsidR="00DC1503" w:rsidRPr="00C20DD7">
          <w:rPr>
            <w:rFonts w:ascii="Arial" w:hAnsi="Arial" w:cs="Arial"/>
            <w:color w:val="000000"/>
            <w:sz w:val="22"/>
            <w:szCs w:val="22"/>
          </w:rPr>
          <w:t>modhi</w:t>
        </w:r>
        <w:proofErr w:type="spellEnd"/>
        <w:r w:rsidR="00DC1503" w:rsidRPr="00C20DD7">
          <w:rPr>
            <w:rFonts w:ascii="Arial" w:hAnsi="Arial" w:cs="Arial"/>
            <w:color w:val="000000"/>
            <w:sz w:val="22"/>
            <w:szCs w:val="22"/>
          </w:rPr>
          <w:t>’)</w:t>
        </w:r>
      </w:ins>
    </w:p>
    <w:p w14:paraId="5EA41090" w14:textId="77777777" w:rsidR="00844355" w:rsidRPr="00E04AB0" w:rsidRDefault="00844355" w:rsidP="00081CA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5611128" w14:textId="491580C0" w:rsidR="00D17C75" w:rsidRDefault="006058E9" w:rsidP="006058E9">
      <w:pPr>
        <w:rPr>
          <w:rFonts w:ascii="Arial" w:hAnsi="Arial" w:cs="Arial"/>
          <w:b/>
          <w:sz w:val="22"/>
          <w:szCs w:val="22"/>
        </w:rPr>
      </w:pPr>
      <w:r w:rsidRPr="00E04AB0">
        <w:rPr>
          <w:rFonts w:ascii="Arial" w:hAnsi="Arial" w:cs="Arial"/>
          <w:b/>
          <w:sz w:val="22"/>
          <w:szCs w:val="22"/>
        </w:rPr>
        <w:t>I</w:t>
      </w:r>
      <w:r w:rsidR="00341FD8" w:rsidRPr="00E04AB0">
        <w:rPr>
          <w:rFonts w:ascii="Arial" w:hAnsi="Arial" w:cs="Arial"/>
          <w:b/>
          <w:sz w:val="22"/>
          <w:szCs w:val="22"/>
        </w:rPr>
        <w:t>I</w:t>
      </w:r>
      <w:r w:rsidRPr="00E04AB0">
        <w:rPr>
          <w:rFonts w:ascii="Arial" w:hAnsi="Arial" w:cs="Arial"/>
          <w:b/>
          <w:sz w:val="22"/>
          <w:szCs w:val="22"/>
        </w:rPr>
        <w:t xml:space="preserve">I. </w:t>
      </w:r>
      <w:r w:rsidR="00D17C75">
        <w:rPr>
          <w:rFonts w:ascii="Arial" w:hAnsi="Arial" w:cs="Arial"/>
          <w:b/>
          <w:sz w:val="22"/>
          <w:szCs w:val="22"/>
        </w:rPr>
        <w:t xml:space="preserve">Frequency summary measures </w:t>
      </w:r>
    </w:p>
    <w:p w14:paraId="3043820B" w14:textId="4ABABA07" w:rsidR="00E40A02" w:rsidRPr="00E04AB0" w:rsidRDefault="002F712D" w:rsidP="002F712D">
      <w:pPr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In the CHAMPS data file, </w:t>
      </w:r>
      <w:r>
        <w:rPr>
          <w:rFonts w:ascii="Arial" w:hAnsi="Arial" w:cs="Arial"/>
          <w:sz w:val="22"/>
          <w:szCs w:val="22"/>
        </w:rPr>
        <w:t>frequency</w:t>
      </w:r>
      <w:r w:rsidRPr="00E04AB0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times</w:t>
      </w:r>
      <w:r w:rsidRPr="00E04AB0">
        <w:rPr>
          <w:rFonts w:ascii="Arial" w:hAnsi="Arial" w:cs="Arial"/>
          <w:sz w:val="22"/>
          <w:szCs w:val="22"/>
        </w:rPr>
        <w:t>/week) of activity engagement is coded as a</w:t>
      </w:r>
      <w:r>
        <w:rPr>
          <w:rFonts w:ascii="Arial" w:hAnsi="Arial" w:cs="Arial"/>
          <w:sz w:val="22"/>
          <w:szCs w:val="22"/>
        </w:rPr>
        <w:t xml:space="preserve"> self-reported continuous variable using </w:t>
      </w:r>
      <w:r w:rsidRPr="00E04AB0">
        <w:rPr>
          <w:rFonts w:ascii="Arial" w:hAnsi="Arial" w:cs="Arial"/>
          <w:sz w:val="22"/>
          <w:szCs w:val="22"/>
        </w:rPr>
        <w:t>the following variable name format: [variable]</w:t>
      </w:r>
      <w:proofErr w:type="spellStart"/>
      <w:r>
        <w:rPr>
          <w:rFonts w:ascii="Arial" w:hAnsi="Arial" w:cs="Arial"/>
          <w:sz w:val="22"/>
          <w:szCs w:val="22"/>
        </w:rPr>
        <w:t>a_freq</w:t>
      </w:r>
      <w:proofErr w:type="spellEnd"/>
      <w:r w:rsidRPr="00E04AB0">
        <w:rPr>
          <w:rFonts w:ascii="Arial" w:hAnsi="Arial" w:cs="Arial"/>
          <w:sz w:val="22"/>
          <w:szCs w:val="22"/>
        </w:rPr>
        <w:t xml:space="preserve"> (e.g., B11120</w:t>
      </w:r>
      <w:r>
        <w:rPr>
          <w:rFonts w:ascii="Arial" w:hAnsi="Arial" w:cs="Arial"/>
          <w:sz w:val="22"/>
          <w:szCs w:val="22"/>
        </w:rPr>
        <w:t>a_freq</w:t>
      </w:r>
      <w:r w:rsidRPr="00E04AB0">
        <w:rPr>
          <w:rFonts w:ascii="Arial" w:hAnsi="Arial" w:cs="Arial"/>
          <w:sz w:val="22"/>
          <w:szCs w:val="22"/>
        </w:rPr>
        <w:t xml:space="preserve">). </w:t>
      </w:r>
      <w:r w:rsidR="00E40A02">
        <w:rPr>
          <w:rFonts w:ascii="Arial" w:hAnsi="Arial" w:cs="Arial"/>
          <w:sz w:val="22"/>
          <w:szCs w:val="22"/>
        </w:rPr>
        <w:t>T</w:t>
      </w:r>
      <w:r w:rsidR="00E40A02" w:rsidRPr="00E04AB0">
        <w:rPr>
          <w:rFonts w:ascii="Arial" w:hAnsi="Arial" w:cs="Arial"/>
          <w:sz w:val="22"/>
          <w:szCs w:val="22"/>
        </w:rPr>
        <w:t xml:space="preserve">o create </w:t>
      </w:r>
      <w:r w:rsidR="00E40A02">
        <w:rPr>
          <w:rFonts w:ascii="Arial" w:hAnsi="Arial" w:cs="Arial"/>
          <w:sz w:val="22"/>
          <w:szCs w:val="22"/>
        </w:rPr>
        <w:t>frequency</w:t>
      </w:r>
      <w:r w:rsidR="00E40A02" w:rsidRPr="00E04AB0">
        <w:rPr>
          <w:rFonts w:ascii="Arial" w:hAnsi="Arial" w:cs="Arial"/>
          <w:sz w:val="22"/>
          <w:szCs w:val="22"/>
        </w:rPr>
        <w:t xml:space="preserve"> summary measures for each category of engagement</w:t>
      </w:r>
      <w:r w:rsidR="00E40A02">
        <w:rPr>
          <w:rFonts w:ascii="Arial" w:hAnsi="Arial" w:cs="Arial"/>
          <w:sz w:val="22"/>
          <w:szCs w:val="22"/>
        </w:rPr>
        <w:t xml:space="preserve">, activities </w:t>
      </w:r>
      <w:r w:rsidR="00E40A02" w:rsidRPr="00E04AB0">
        <w:rPr>
          <w:rFonts w:ascii="Arial" w:hAnsi="Arial" w:cs="Arial"/>
          <w:sz w:val="22"/>
          <w:szCs w:val="22"/>
        </w:rPr>
        <w:t xml:space="preserve">will be combined </w:t>
      </w:r>
      <w:r w:rsidR="00E40A02">
        <w:rPr>
          <w:rFonts w:ascii="Arial" w:hAnsi="Arial" w:cs="Arial"/>
          <w:sz w:val="22"/>
          <w:szCs w:val="22"/>
        </w:rPr>
        <w:t>as described below</w:t>
      </w:r>
      <w:r w:rsidR="00E40A02" w:rsidRPr="00E04AB0">
        <w:rPr>
          <w:rFonts w:ascii="Arial" w:hAnsi="Arial" w:cs="Arial"/>
          <w:sz w:val="22"/>
          <w:szCs w:val="22"/>
        </w:rPr>
        <w:t>.</w:t>
      </w:r>
    </w:p>
    <w:p w14:paraId="024B6D43" w14:textId="29D953A7" w:rsidR="002F712D" w:rsidRPr="00D17C75" w:rsidRDefault="002F712D" w:rsidP="002F712D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FREQ variables (i.e., </w:t>
      </w:r>
      <w:r w:rsidRPr="00FB054E">
        <w:rPr>
          <w:rFonts w:ascii="Arial" w:hAnsi="Arial" w:cs="Arial"/>
          <w:sz w:val="22"/>
          <w:szCs w:val="22"/>
        </w:rPr>
        <w:t>[variable]</w:t>
      </w:r>
      <w:proofErr w:type="spellStart"/>
      <w:r>
        <w:rPr>
          <w:rFonts w:ascii="Arial" w:hAnsi="Arial" w:cs="Arial"/>
          <w:sz w:val="22"/>
          <w:szCs w:val="22"/>
        </w:rPr>
        <w:t>a_freq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r w:rsidRPr="00D17C75">
        <w:rPr>
          <w:rFonts w:ascii="Arial" w:hAnsi="Arial" w:cs="Arial"/>
          <w:sz w:val="22"/>
          <w:szCs w:val="22"/>
        </w:rPr>
        <w:t xml:space="preserve">create </w:t>
      </w:r>
      <w:r>
        <w:rPr>
          <w:rFonts w:ascii="Arial" w:hAnsi="Arial" w:cs="Arial"/>
          <w:sz w:val="22"/>
          <w:szCs w:val="22"/>
        </w:rPr>
        <w:t>frequency</w:t>
      </w:r>
      <w:r w:rsidRPr="00D17C75">
        <w:rPr>
          <w:rFonts w:ascii="Arial" w:hAnsi="Arial" w:cs="Arial"/>
          <w:sz w:val="22"/>
          <w:szCs w:val="22"/>
        </w:rPr>
        <w:t xml:space="preserve"> summary measures</w:t>
      </w:r>
      <w:r>
        <w:rPr>
          <w:rFonts w:ascii="Arial" w:hAnsi="Arial" w:cs="Arial"/>
          <w:sz w:val="22"/>
          <w:szCs w:val="22"/>
        </w:rPr>
        <w:t xml:space="preserve"> f</w:t>
      </w:r>
      <w:r w:rsidRPr="00D17C75">
        <w:rPr>
          <w:rFonts w:ascii="Arial" w:hAnsi="Arial" w:cs="Arial"/>
          <w:sz w:val="22"/>
          <w:szCs w:val="22"/>
        </w:rPr>
        <w:t xml:space="preserve">or each category of engagement </w:t>
      </w:r>
      <w:r>
        <w:rPr>
          <w:rFonts w:ascii="Arial" w:hAnsi="Arial" w:cs="Arial"/>
          <w:sz w:val="22"/>
          <w:szCs w:val="22"/>
        </w:rPr>
        <w:t xml:space="preserve">as follows: </w:t>
      </w:r>
    </w:p>
    <w:p w14:paraId="22AB5E4F" w14:textId="56CC1CED" w:rsidR="002F712D" w:rsidRPr="00F15C57" w:rsidRDefault="002F712D" w:rsidP="002F712D">
      <w:pPr>
        <w:pStyle w:val="ListParagraph"/>
        <w:numPr>
          <w:ilvl w:val="1"/>
          <w:numId w:val="16"/>
        </w:numPr>
        <w:ind w:left="720"/>
        <w:rPr>
          <w:rFonts w:ascii="Arial" w:hAnsi="Arial" w:cs="Arial"/>
          <w:b/>
          <w:sz w:val="22"/>
          <w:szCs w:val="22"/>
        </w:rPr>
      </w:pPr>
      <w:r w:rsidRPr="002F712D">
        <w:rPr>
          <w:rFonts w:ascii="Arial" w:hAnsi="Arial" w:cs="Arial"/>
          <w:sz w:val="22"/>
          <w:szCs w:val="22"/>
        </w:rPr>
        <w:t>For low intensity physical activities:</w:t>
      </w:r>
      <w:r w:rsidRPr="00F15C57">
        <w:rPr>
          <w:rFonts w:ascii="Arial" w:hAnsi="Arial" w:cs="Arial"/>
          <w:sz w:val="22"/>
          <w:szCs w:val="22"/>
        </w:rPr>
        <w:t xml:space="preserve"> </w:t>
      </w:r>
      <w:r w:rsidRPr="00F15C57">
        <w:rPr>
          <w:rFonts w:ascii="Arial" w:hAnsi="Arial" w:cs="Arial"/>
          <w:sz w:val="22"/>
          <w:szCs w:val="22"/>
        </w:rPr>
        <w:br/>
      </w:r>
      <w:r w:rsidRPr="00F15C57">
        <w:rPr>
          <w:rFonts w:ascii="Arial" w:hAnsi="Arial" w:cs="Arial"/>
          <w:b/>
          <w:sz w:val="22"/>
          <w:szCs w:val="22"/>
        </w:rPr>
        <w:t>LOW_INT_</w:t>
      </w:r>
      <w:r>
        <w:rPr>
          <w:rFonts w:ascii="Arial" w:hAnsi="Arial" w:cs="Arial"/>
          <w:b/>
          <w:sz w:val="22"/>
          <w:szCs w:val="22"/>
        </w:rPr>
        <w:t>FREQ</w:t>
      </w:r>
      <w:r w:rsidRPr="00F15C57">
        <w:rPr>
          <w:rFonts w:ascii="Arial" w:hAnsi="Arial" w:cs="Arial"/>
          <w:sz w:val="22"/>
          <w:szCs w:val="22"/>
        </w:rPr>
        <w:t xml:space="preserve"> =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B11110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B11120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B11122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B11127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B11128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B11134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B11135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B11139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(</w:t>
      </w:r>
      <w:r w:rsidRPr="00F15C57">
        <w:rPr>
          <w:rFonts w:ascii="Arial" w:hAnsi="Arial" w:cs="Arial"/>
          <w:sz w:val="22"/>
          <w:szCs w:val="22"/>
        </w:rPr>
        <w:t>B11141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hAnsi="Arial" w:cs="Arial"/>
          <w:sz w:val="22"/>
          <w:szCs w:val="22"/>
        </w:rPr>
        <w:t xml:space="preserve"> IF </w:t>
      </w:r>
      <w:r w:rsidRPr="00F15C57">
        <w:rPr>
          <w:rFonts w:ascii="Arial" w:hAnsi="Arial" w:cs="Arial"/>
          <w:color w:val="000000"/>
          <w:sz w:val="22"/>
          <w:szCs w:val="22"/>
        </w:rPr>
        <w:t>B11141s_CAT = ‘Physical-low’)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34DD4AB" w14:textId="24682100" w:rsidR="002F712D" w:rsidRPr="00D22B84" w:rsidRDefault="002F712D" w:rsidP="002F712D">
      <w:pPr>
        <w:pStyle w:val="ListParagraph"/>
        <w:numPr>
          <w:ilvl w:val="1"/>
          <w:numId w:val="16"/>
        </w:num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moderate-high intensity physical activities: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D22B84">
        <w:rPr>
          <w:rFonts w:ascii="Arial" w:hAnsi="Arial" w:cs="Arial"/>
          <w:b/>
          <w:sz w:val="22"/>
          <w:szCs w:val="22"/>
        </w:rPr>
        <w:t>HIGH_INT_</w:t>
      </w:r>
      <w:r>
        <w:rPr>
          <w:rFonts w:ascii="Arial" w:hAnsi="Arial" w:cs="Arial"/>
          <w:b/>
          <w:sz w:val="22"/>
          <w:szCs w:val="22"/>
        </w:rPr>
        <w:t>FREQ</w:t>
      </w:r>
      <w:r>
        <w:rPr>
          <w:rFonts w:ascii="Arial" w:hAnsi="Arial" w:cs="Arial"/>
          <w:sz w:val="22"/>
          <w:szCs w:val="22"/>
        </w:rPr>
        <w:t xml:space="preserve"> =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B11107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B11109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B11114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B11115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B11116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B11119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B11123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B11124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B11125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B11126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B11129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B11130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B11132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B11133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B11136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B11137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B11138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B11140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(</w:t>
      </w:r>
      <w:r w:rsidRPr="00F15C57">
        <w:rPr>
          <w:rFonts w:ascii="Arial" w:hAnsi="Arial" w:cs="Arial"/>
          <w:sz w:val="22"/>
          <w:szCs w:val="22"/>
        </w:rPr>
        <w:t>B11141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hAnsi="Arial" w:cs="Arial"/>
          <w:sz w:val="22"/>
          <w:szCs w:val="22"/>
        </w:rPr>
        <w:t xml:space="preserve"> IF </w:t>
      </w:r>
      <w:r w:rsidRPr="00F15C57">
        <w:rPr>
          <w:rFonts w:ascii="Arial" w:hAnsi="Arial" w:cs="Arial"/>
          <w:color w:val="000000"/>
          <w:sz w:val="22"/>
          <w:szCs w:val="22"/>
        </w:rPr>
        <w:t>B11141s_CAT = ‘Physical-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modhi</w:t>
      </w:r>
      <w:proofErr w:type="spellEnd"/>
      <w:r w:rsidRPr="00F15C57">
        <w:rPr>
          <w:rFonts w:ascii="Arial" w:hAnsi="Arial" w:cs="Arial"/>
          <w:color w:val="000000"/>
          <w:sz w:val="22"/>
          <w:szCs w:val="22"/>
        </w:rPr>
        <w:t>’)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F082B59" w14:textId="14D7002A" w:rsidR="00DC1503" w:rsidRPr="00DC1503" w:rsidRDefault="00DC1503" w:rsidP="002F712D">
      <w:pPr>
        <w:pStyle w:val="ListParagraph"/>
        <w:numPr>
          <w:ilvl w:val="1"/>
          <w:numId w:val="16"/>
        </w:numPr>
        <w:ind w:left="720"/>
        <w:rPr>
          <w:rFonts w:ascii="Arial" w:hAnsi="Arial" w:cs="Arial"/>
          <w:b/>
          <w:sz w:val="22"/>
          <w:szCs w:val="22"/>
        </w:rPr>
      </w:pPr>
      <w:ins w:id="5" w:author="Corinne Pettigrew" w:date="2025-01-27T05:58:00Z" w16du:dateUtc="2025-01-27T10:58:00Z">
        <w:r>
          <w:rPr>
            <w:rFonts w:ascii="Arial" w:hAnsi="Arial" w:cs="Arial"/>
            <w:sz w:val="22"/>
            <w:szCs w:val="22"/>
          </w:rPr>
          <w:t>For all physical activities, regardless of intensity:</w:t>
        </w:r>
        <w:r>
          <w:rPr>
            <w:rFonts w:ascii="Arial" w:hAnsi="Arial" w:cs="Arial"/>
            <w:sz w:val="22"/>
            <w:szCs w:val="22"/>
          </w:rPr>
          <w:br/>
        </w:r>
        <w:r w:rsidRPr="00DC1503">
          <w:rPr>
            <w:rFonts w:ascii="Arial" w:hAnsi="Arial" w:cs="Arial"/>
            <w:b/>
            <w:bCs/>
            <w:sz w:val="22"/>
            <w:szCs w:val="22"/>
          </w:rPr>
          <w:t>ALL_INT_</w:t>
        </w:r>
        <w:r>
          <w:rPr>
            <w:rFonts w:ascii="Arial" w:hAnsi="Arial" w:cs="Arial"/>
            <w:b/>
            <w:bCs/>
            <w:sz w:val="22"/>
            <w:szCs w:val="22"/>
          </w:rPr>
          <w:t xml:space="preserve">FREQ </w:t>
        </w:r>
        <w:r>
          <w:rPr>
            <w:rFonts w:ascii="Arial" w:hAnsi="Arial" w:cs="Arial"/>
            <w:sz w:val="22"/>
            <w:szCs w:val="22"/>
          </w:rPr>
          <w:t xml:space="preserve">=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B11110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B11120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B11122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B11127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B11128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B11134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B11135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B11139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+ B11107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B11109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B11114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B11115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B11116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B11119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B11121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B11123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B11124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B11125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B11126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B11129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B11130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B11131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B11132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B11133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B11136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B11137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B11138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B11140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a_freq + 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>(</w:t>
        </w:r>
        <w:r w:rsidRPr="00F15C57">
          <w:rPr>
            <w:rFonts w:ascii="Arial" w:hAnsi="Arial" w:cs="Arial"/>
            <w:sz w:val="22"/>
            <w:szCs w:val="22"/>
          </w:rPr>
          <w:t>B11141</w:t>
        </w:r>
        <w:r>
          <w:rPr>
            <w:rFonts w:ascii="Arial" w:eastAsia="Times New Roman" w:hAnsi="Arial" w:cs="Arial"/>
            <w:bCs/>
            <w:color w:val="000000"/>
            <w:sz w:val="22"/>
            <w:szCs w:val="22"/>
          </w:rPr>
          <w:t>a_freq</w:t>
        </w:r>
        <w:r w:rsidRPr="00F15C57">
          <w:rPr>
            <w:rFonts w:ascii="Arial" w:hAnsi="Arial" w:cs="Arial"/>
            <w:sz w:val="22"/>
            <w:szCs w:val="22"/>
          </w:rPr>
          <w:t xml:space="preserve"> IF </w:t>
        </w:r>
        <w:r w:rsidRPr="00F15C57">
          <w:rPr>
            <w:rFonts w:ascii="Arial" w:hAnsi="Arial" w:cs="Arial"/>
            <w:color w:val="000000"/>
            <w:sz w:val="22"/>
            <w:szCs w:val="22"/>
          </w:rPr>
          <w:t>B11141s_CAT = Physical-low’</w:t>
        </w:r>
        <w:r w:rsidRPr="00F15C57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OR </w:t>
        </w:r>
        <w:r w:rsidRPr="00F15C57">
          <w:rPr>
            <w:rFonts w:ascii="Arial" w:hAnsi="Arial" w:cs="Arial"/>
            <w:color w:val="000000"/>
            <w:sz w:val="22"/>
            <w:szCs w:val="22"/>
          </w:rPr>
          <w:t>‘Physical-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modhi</w:t>
        </w:r>
        <w:proofErr w:type="spellEnd"/>
        <w:r w:rsidRPr="00F15C57">
          <w:rPr>
            <w:rFonts w:ascii="Arial" w:hAnsi="Arial" w:cs="Arial"/>
            <w:color w:val="000000"/>
            <w:sz w:val="22"/>
            <w:szCs w:val="22"/>
          </w:rPr>
          <w:t>’)</w:t>
        </w:r>
        <w:r w:rsidRPr="00F15C57">
          <w:rPr>
            <w:rFonts w:ascii="Arial" w:eastAsia="Times New Roman" w:hAnsi="Arial" w:cs="Arial"/>
            <w:bCs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b/>
          <w:sz w:val="22"/>
          <w:szCs w:val="22"/>
        </w:rPr>
        <w:br/>
      </w:r>
    </w:p>
    <w:p w14:paraId="7BE4780A" w14:textId="13D50AB3" w:rsidR="002F712D" w:rsidRPr="00A53682" w:rsidRDefault="002F712D" w:rsidP="002F712D">
      <w:pPr>
        <w:pStyle w:val="ListParagraph"/>
        <w:numPr>
          <w:ilvl w:val="1"/>
          <w:numId w:val="16"/>
        </w:num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cognitive activities: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D22B84">
        <w:rPr>
          <w:rFonts w:ascii="Arial" w:hAnsi="Arial" w:cs="Arial"/>
          <w:b/>
          <w:sz w:val="22"/>
          <w:szCs w:val="22"/>
        </w:rPr>
        <w:t>COG_</w:t>
      </w:r>
      <w:r>
        <w:rPr>
          <w:rFonts w:ascii="Arial" w:hAnsi="Arial" w:cs="Arial"/>
          <w:b/>
          <w:sz w:val="22"/>
          <w:szCs w:val="22"/>
        </w:rPr>
        <w:t>FREQ</w:t>
      </w:r>
      <w:r>
        <w:rPr>
          <w:rFonts w:ascii="Arial" w:hAnsi="Arial" w:cs="Arial"/>
          <w:sz w:val="22"/>
          <w:szCs w:val="22"/>
        </w:rPr>
        <w:t xml:space="preserve"> =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B11106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B11108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B11112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B11117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lastRenderedPageBreak/>
        <w:t xml:space="preserve">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B11118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a_freq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(</w:t>
      </w:r>
      <w:r w:rsidRPr="00F15C57">
        <w:rPr>
          <w:rFonts w:ascii="Arial" w:hAnsi="Arial" w:cs="Arial"/>
          <w:sz w:val="22"/>
          <w:szCs w:val="22"/>
        </w:rPr>
        <w:t>B11141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hAnsi="Arial" w:cs="Arial"/>
          <w:sz w:val="22"/>
          <w:szCs w:val="22"/>
        </w:rPr>
        <w:t xml:space="preserve"> IF </w:t>
      </w:r>
      <w:r w:rsidRPr="00F15C57">
        <w:rPr>
          <w:rFonts w:ascii="Arial" w:hAnsi="Arial" w:cs="Arial"/>
          <w:color w:val="000000"/>
          <w:sz w:val="22"/>
          <w:szCs w:val="22"/>
        </w:rPr>
        <w:t>B11141s_CAT = ‘</w:t>
      </w:r>
      <w:r>
        <w:rPr>
          <w:rFonts w:ascii="Arial" w:hAnsi="Arial" w:cs="Arial"/>
          <w:color w:val="000000"/>
          <w:sz w:val="22"/>
          <w:szCs w:val="22"/>
        </w:rPr>
        <w:t>Cognitive</w:t>
      </w:r>
      <w:r w:rsidRPr="00F15C57">
        <w:rPr>
          <w:rFonts w:ascii="Arial" w:hAnsi="Arial" w:cs="Arial"/>
          <w:color w:val="000000"/>
          <w:sz w:val="22"/>
          <w:szCs w:val="22"/>
        </w:rPr>
        <w:t>’)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6DE0242" w14:textId="4DCD1F37" w:rsidR="002F712D" w:rsidRPr="00F15C57" w:rsidRDefault="002F712D" w:rsidP="002F712D">
      <w:pPr>
        <w:pStyle w:val="ListParagraph"/>
        <w:numPr>
          <w:ilvl w:val="1"/>
          <w:numId w:val="16"/>
        </w:num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social activities: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A53682">
        <w:rPr>
          <w:rFonts w:ascii="Arial" w:hAnsi="Arial" w:cs="Arial"/>
          <w:b/>
          <w:sz w:val="22"/>
          <w:szCs w:val="22"/>
        </w:rPr>
        <w:t>SOC_</w:t>
      </w:r>
      <w:r>
        <w:rPr>
          <w:rFonts w:ascii="Arial" w:hAnsi="Arial" w:cs="Arial"/>
          <w:b/>
          <w:sz w:val="22"/>
          <w:szCs w:val="22"/>
        </w:rPr>
        <w:t>FREQ</w:t>
      </w:r>
      <w:r>
        <w:rPr>
          <w:rFonts w:ascii="Arial" w:hAnsi="Arial" w:cs="Arial"/>
          <w:sz w:val="22"/>
          <w:szCs w:val="22"/>
        </w:rPr>
        <w:t xml:space="preserve"> =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B11101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B11102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B11103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B11104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B11105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</w:t>
      </w:r>
      <w:r w:rsidRPr="00A53682">
        <w:rPr>
          <w:rFonts w:ascii="Arial" w:eastAsia="Times New Roman" w:hAnsi="Arial" w:cs="Arial"/>
          <w:bCs/>
          <w:color w:val="000000"/>
          <w:sz w:val="22"/>
          <w:szCs w:val="22"/>
        </w:rPr>
        <w:t>B11113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+ </w:t>
      </w:r>
      <w:r w:rsidRPr="00F15C57">
        <w:rPr>
          <w:rFonts w:ascii="Arial" w:eastAsia="Times New Roman" w:hAnsi="Arial" w:cs="Arial"/>
          <w:bCs/>
          <w:color w:val="000000"/>
          <w:sz w:val="22"/>
          <w:szCs w:val="22"/>
        </w:rPr>
        <w:t>(</w:t>
      </w:r>
      <w:r w:rsidRPr="00F15C57">
        <w:rPr>
          <w:rFonts w:ascii="Arial" w:hAnsi="Arial" w:cs="Arial"/>
          <w:sz w:val="22"/>
          <w:szCs w:val="22"/>
        </w:rPr>
        <w:t>B11141</w:t>
      </w:r>
      <w:r w:rsidR="002D7180">
        <w:rPr>
          <w:rFonts w:ascii="Arial" w:eastAsia="Times New Roman" w:hAnsi="Arial" w:cs="Arial"/>
          <w:bCs/>
          <w:color w:val="000000"/>
          <w:sz w:val="22"/>
          <w:szCs w:val="22"/>
        </w:rPr>
        <w:t>a_freq</w:t>
      </w:r>
      <w:r w:rsidRPr="00F15C57">
        <w:rPr>
          <w:rFonts w:ascii="Arial" w:hAnsi="Arial" w:cs="Arial"/>
          <w:sz w:val="22"/>
          <w:szCs w:val="22"/>
        </w:rPr>
        <w:t xml:space="preserve"> IF </w:t>
      </w:r>
      <w:r w:rsidRPr="00F15C57">
        <w:rPr>
          <w:rFonts w:ascii="Arial" w:hAnsi="Arial" w:cs="Arial"/>
          <w:color w:val="000000"/>
          <w:sz w:val="22"/>
          <w:szCs w:val="22"/>
        </w:rPr>
        <w:t>B11141s_CAT = ‘</w:t>
      </w:r>
      <w:r>
        <w:rPr>
          <w:rFonts w:ascii="Arial" w:hAnsi="Arial" w:cs="Arial"/>
          <w:color w:val="000000"/>
          <w:sz w:val="22"/>
          <w:szCs w:val="22"/>
        </w:rPr>
        <w:t>Social’</w:t>
      </w:r>
      <w:r w:rsidRPr="00F15C57">
        <w:rPr>
          <w:rFonts w:ascii="Arial" w:hAnsi="Arial" w:cs="Arial"/>
          <w:color w:val="000000"/>
          <w:sz w:val="22"/>
          <w:szCs w:val="22"/>
        </w:rPr>
        <w:t>)</w:t>
      </w:r>
    </w:p>
    <w:p w14:paraId="237D663C" w14:textId="77777777" w:rsidR="00B07038" w:rsidRDefault="00B07038" w:rsidP="00B07038">
      <w:pPr>
        <w:rPr>
          <w:rFonts w:ascii="Arial" w:hAnsi="Arial" w:cs="Arial"/>
          <w:sz w:val="22"/>
          <w:szCs w:val="22"/>
        </w:rPr>
      </w:pPr>
    </w:p>
    <w:p w14:paraId="2F9156E8" w14:textId="04343D15" w:rsidR="00E40A02" w:rsidRDefault="00E40A02" w:rsidP="00E40A02">
      <w:pPr>
        <w:rPr>
          <w:rFonts w:ascii="Arial" w:hAnsi="Arial" w:cs="Arial"/>
          <w:b/>
          <w:sz w:val="22"/>
          <w:szCs w:val="22"/>
        </w:rPr>
      </w:pPr>
      <w:r w:rsidRPr="00E04AB0">
        <w:rPr>
          <w:rFonts w:ascii="Arial" w:hAnsi="Arial" w:cs="Arial"/>
          <w:b/>
          <w:sz w:val="22"/>
          <w:szCs w:val="22"/>
        </w:rPr>
        <w:t>I</w:t>
      </w:r>
      <w:r w:rsidR="00C20DD7">
        <w:rPr>
          <w:rFonts w:ascii="Arial" w:hAnsi="Arial" w:cs="Arial"/>
          <w:b/>
          <w:sz w:val="22"/>
          <w:szCs w:val="22"/>
        </w:rPr>
        <w:t>V</w:t>
      </w:r>
      <w:r w:rsidRPr="00E04AB0">
        <w:rPr>
          <w:rFonts w:ascii="Arial" w:hAnsi="Arial" w:cs="Arial"/>
          <w:b/>
          <w:sz w:val="22"/>
          <w:szCs w:val="22"/>
        </w:rPr>
        <w:t xml:space="preserve">. </w:t>
      </w:r>
      <w:r w:rsidR="00C20DD7">
        <w:rPr>
          <w:rFonts w:ascii="Arial" w:hAnsi="Arial" w:cs="Arial"/>
          <w:b/>
          <w:sz w:val="22"/>
          <w:szCs w:val="22"/>
        </w:rPr>
        <w:t xml:space="preserve">Total engagement summary measure </w:t>
      </w:r>
    </w:p>
    <w:p w14:paraId="75BFDFCA" w14:textId="0ADF6123" w:rsidR="00E40A02" w:rsidRDefault="00E40A02" w:rsidP="00E40A02">
      <w:pPr>
        <w:rPr>
          <w:rFonts w:ascii="Arial" w:hAnsi="Arial" w:cs="Arial"/>
          <w:sz w:val="22"/>
          <w:szCs w:val="22"/>
        </w:rPr>
      </w:pPr>
      <w:r w:rsidRPr="00E04AB0">
        <w:rPr>
          <w:rFonts w:ascii="Arial" w:hAnsi="Arial" w:cs="Arial"/>
          <w:sz w:val="22"/>
          <w:szCs w:val="22"/>
        </w:rPr>
        <w:t xml:space="preserve">In the CHAMPS data file, </w:t>
      </w:r>
      <w:r>
        <w:rPr>
          <w:rFonts w:ascii="Arial" w:hAnsi="Arial" w:cs="Arial"/>
          <w:sz w:val="22"/>
          <w:szCs w:val="22"/>
        </w:rPr>
        <w:t xml:space="preserve">activity </w:t>
      </w:r>
      <w:r w:rsidR="00C20DD7">
        <w:rPr>
          <w:rFonts w:ascii="Arial" w:hAnsi="Arial" w:cs="Arial"/>
          <w:sz w:val="22"/>
          <w:szCs w:val="22"/>
        </w:rPr>
        <w:t xml:space="preserve">engagement </w:t>
      </w:r>
      <w:r w:rsidRPr="00E04AB0">
        <w:rPr>
          <w:rFonts w:ascii="Arial" w:hAnsi="Arial" w:cs="Arial"/>
          <w:sz w:val="22"/>
          <w:szCs w:val="22"/>
        </w:rPr>
        <w:t>is coded as a</w:t>
      </w:r>
      <w:r>
        <w:rPr>
          <w:rFonts w:ascii="Arial" w:hAnsi="Arial" w:cs="Arial"/>
          <w:sz w:val="22"/>
          <w:szCs w:val="22"/>
        </w:rPr>
        <w:t xml:space="preserve"> dichotomous </w:t>
      </w:r>
      <w:r w:rsidR="00C20DD7">
        <w:rPr>
          <w:rFonts w:ascii="Arial" w:hAnsi="Arial" w:cs="Arial"/>
          <w:sz w:val="22"/>
          <w:szCs w:val="22"/>
        </w:rPr>
        <w:t xml:space="preserve">(yes/no) </w:t>
      </w:r>
      <w:r>
        <w:rPr>
          <w:rFonts w:ascii="Arial" w:hAnsi="Arial" w:cs="Arial"/>
          <w:sz w:val="22"/>
          <w:szCs w:val="22"/>
        </w:rPr>
        <w:t xml:space="preserve">variable </w:t>
      </w:r>
      <w:r w:rsidRPr="00770506">
        <w:rPr>
          <w:rFonts w:ascii="Arial" w:hAnsi="Arial" w:cs="Arial"/>
          <w:sz w:val="22"/>
          <w:szCs w:val="22"/>
        </w:rPr>
        <w:t>using the following variable name format: [variable]</w:t>
      </w:r>
      <w:r w:rsidRPr="002D3195">
        <w:rPr>
          <w:rFonts w:ascii="Arial" w:hAnsi="Arial" w:cs="Arial"/>
          <w:sz w:val="22"/>
          <w:szCs w:val="22"/>
        </w:rPr>
        <w:t xml:space="preserve">a (e.g., B11120a). </w:t>
      </w:r>
      <w:r w:rsidR="008B7FE8">
        <w:rPr>
          <w:rFonts w:ascii="Arial" w:hAnsi="Arial" w:cs="Arial"/>
          <w:sz w:val="22"/>
          <w:szCs w:val="22"/>
        </w:rPr>
        <w:t>C</w:t>
      </w:r>
      <w:r w:rsidRPr="00770506">
        <w:rPr>
          <w:rFonts w:ascii="Arial" w:hAnsi="Arial" w:cs="Arial"/>
          <w:sz w:val="22"/>
          <w:szCs w:val="22"/>
        </w:rPr>
        <w:t xml:space="preserve">reate </w:t>
      </w:r>
      <w:r w:rsidR="00C20DD7" w:rsidRPr="00770506">
        <w:rPr>
          <w:rFonts w:ascii="Arial" w:hAnsi="Arial" w:cs="Arial"/>
          <w:sz w:val="22"/>
          <w:szCs w:val="22"/>
        </w:rPr>
        <w:t xml:space="preserve">a total engagement summary measure, across </w:t>
      </w:r>
      <w:r w:rsidR="00C20DD7" w:rsidRPr="008B7FE8">
        <w:rPr>
          <w:rFonts w:ascii="Arial" w:hAnsi="Arial" w:cs="Arial"/>
          <w:sz w:val="22"/>
          <w:szCs w:val="22"/>
          <w:u w:val="single"/>
        </w:rPr>
        <w:t>all</w:t>
      </w:r>
      <w:r w:rsidR="00C20DD7" w:rsidRPr="00770506">
        <w:rPr>
          <w:rFonts w:ascii="Arial" w:hAnsi="Arial" w:cs="Arial"/>
          <w:sz w:val="22"/>
          <w:szCs w:val="22"/>
        </w:rPr>
        <w:t xml:space="preserve"> categories </w:t>
      </w:r>
      <w:r w:rsidRPr="00770506">
        <w:rPr>
          <w:rFonts w:ascii="Arial" w:hAnsi="Arial" w:cs="Arial"/>
          <w:sz w:val="22"/>
          <w:szCs w:val="22"/>
        </w:rPr>
        <w:t>of engagement, as described below.</w:t>
      </w:r>
      <w:r w:rsidRPr="00E04AB0">
        <w:rPr>
          <w:rFonts w:ascii="Arial" w:hAnsi="Arial" w:cs="Arial"/>
          <w:sz w:val="22"/>
          <w:szCs w:val="22"/>
        </w:rPr>
        <w:t xml:space="preserve"> </w:t>
      </w:r>
    </w:p>
    <w:p w14:paraId="6FE034B2" w14:textId="722ECDCB" w:rsidR="003929CF" w:rsidRDefault="00770506" w:rsidP="003929CF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variable listed in Table 1, </w:t>
      </w:r>
      <w:r w:rsidR="002D3195">
        <w:rPr>
          <w:rFonts w:ascii="Arial" w:hAnsi="Arial" w:cs="Arial"/>
          <w:sz w:val="22"/>
          <w:szCs w:val="22"/>
        </w:rPr>
        <w:t xml:space="preserve">create a numeric </w:t>
      </w:r>
      <w:r>
        <w:rPr>
          <w:rFonts w:ascii="Arial" w:hAnsi="Arial" w:cs="Arial"/>
          <w:sz w:val="22"/>
          <w:szCs w:val="22"/>
        </w:rPr>
        <w:t xml:space="preserve">activity </w:t>
      </w:r>
      <w:r w:rsidR="00991FB3">
        <w:rPr>
          <w:rFonts w:ascii="Arial" w:hAnsi="Arial" w:cs="Arial"/>
          <w:sz w:val="22"/>
          <w:szCs w:val="22"/>
        </w:rPr>
        <w:t>engagement</w:t>
      </w:r>
      <w:r w:rsidR="003929CF">
        <w:rPr>
          <w:rFonts w:ascii="Arial" w:hAnsi="Arial" w:cs="Arial"/>
          <w:sz w:val="22"/>
          <w:szCs w:val="22"/>
        </w:rPr>
        <w:t xml:space="preserve"> variable </w:t>
      </w:r>
      <w:r w:rsidR="002D3195">
        <w:rPr>
          <w:rFonts w:ascii="Arial" w:hAnsi="Arial" w:cs="Arial"/>
          <w:sz w:val="22"/>
          <w:szCs w:val="22"/>
        </w:rPr>
        <w:t xml:space="preserve">by recoding the </w:t>
      </w:r>
      <w:r w:rsidR="00991FB3">
        <w:rPr>
          <w:rFonts w:ascii="Arial" w:hAnsi="Arial" w:cs="Arial"/>
          <w:sz w:val="22"/>
          <w:szCs w:val="22"/>
        </w:rPr>
        <w:t xml:space="preserve">41 </w:t>
      </w:r>
      <w:r w:rsidR="003929CF">
        <w:rPr>
          <w:rFonts w:ascii="Arial" w:hAnsi="Arial" w:cs="Arial"/>
          <w:sz w:val="22"/>
          <w:szCs w:val="22"/>
        </w:rPr>
        <w:t>‘[variable]a’</w:t>
      </w:r>
      <w:r w:rsidR="002D3195">
        <w:rPr>
          <w:rFonts w:ascii="Arial" w:hAnsi="Arial" w:cs="Arial"/>
          <w:sz w:val="22"/>
          <w:szCs w:val="22"/>
        </w:rPr>
        <w:t xml:space="preserve"> variables </w:t>
      </w:r>
      <w:r w:rsidR="003929CF">
        <w:rPr>
          <w:rFonts w:ascii="Arial" w:hAnsi="Arial" w:cs="Arial"/>
          <w:sz w:val="22"/>
          <w:szCs w:val="22"/>
        </w:rPr>
        <w:t xml:space="preserve">as follows: </w:t>
      </w:r>
    </w:p>
    <w:p w14:paraId="5CF93C98" w14:textId="386756C6" w:rsidR="00E40A02" w:rsidRDefault="003929CF" w:rsidP="00C20DD7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[variable]</w:t>
      </w:r>
      <w:proofErr w:type="spellStart"/>
      <w:r>
        <w:rPr>
          <w:rFonts w:ascii="Arial" w:hAnsi="Arial" w:cs="Arial"/>
          <w:sz w:val="22"/>
          <w:szCs w:val="22"/>
        </w:rPr>
        <w:t>a_dicho</w:t>
      </w:r>
      <w:proofErr w:type="spellEnd"/>
      <w:r>
        <w:rPr>
          <w:rFonts w:ascii="Arial" w:hAnsi="Arial" w:cs="Arial"/>
          <w:sz w:val="22"/>
          <w:szCs w:val="22"/>
        </w:rPr>
        <w:t xml:space="preserve"> = 1 if [variable]a = Y, otherwise 0 </w:t>
      </w:r>
    </w:p>
    <w:p w14:paraId="28AA5465" w14:textId="77777777" w:rsidR="00770506" w:rsidRDefault="00770506" w:rsidP="00770506">
      <w:pPr>
        <w:rPr>
          <w:rFonts w:ascii="Arial" w:hAnsi="Arial" w:cs="Arial"/>
          <w:sz w:val="22"/>
          <w:szCs w:val="22"/>
        </w:rPr>
      </w:pPr>
    </w:p>
    <w:p w14:paraId="3B8634DD" w14:textId="0F92B6D3" w:rsidR="002D3195" w:rsidRDefault="00770506" w:rsidP="00770506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numeric </w:t>
      </w:r>
      <w:r w:rsidR="00991FB3">
        <w:rPr>
          <w:rFonts w:ascii="Arial" w:hAnsi="Arial" w:cs="Arial"/>
          <w:sz w:val="22"/>
          <w:szCs w:val="22"/>
        </w:rPr>
        <w:t>engagement</w:t>
      </w:r>
      <w:r>
        <w:rPr>
          <w:rFonts w:ascii="Arial" w:hAnsi="Arial" w:cs="Arial"/>
          <w:sz w:val="22"/>
          <w:szCs w:val="22"/>
        </w:rPr>
        <w:t xml:space="preserve"> variables (i.e., ‘</w:t>
      </w:r>
      <w:r w:rsidRPr="00FB054E">
        <w:rPr>
          <w:rFonts w:ascii="Arial" w:hAnsi="Arial" w:cs="Arial"/>
          <w:sz w:val="22"/>
          <w:szCs w:val="22"/>
        </w:rPr>
        <w:t>[variable]</w:t>
      </w:r>
      <w:proofErr w:type="spellStart"/>
      <w:r>
        <w:rPr>
          <w:rFonts w:ascii="Arial" w:hAnsi="Arial" w:cs="Arial"/>
          <w:sz w:val="22"/>
          <w:szCs w:val="22"/>
        </w:rPr>
        <w:t>a_dicho</w:t>
      </w:r>
      <w:proofErr w:type="spellEnd"/>
      <w:r>
        <w:rPr>
          <w:rFonts w:ascii="Arial" w:hAnsi="Arial" w:cs="Arial"/>
          <w:sz w:val="22"/>
          <w:szCs w:val="22"/>
        </w:rPr>
        <w:t xml:space="preserve">’), </w:t>
      </w:r>
      <w:r w:rsidRPr="00D17C75">
        <w:rPr>
          <w:rFonts w:ascii="Arial" w:hAnsi="Arial" w:cs="Arial"/>
          <w:sz w:val="22"/>
          <w:szCs w:val="22"/>
        </w:rPr>
        <w:t xml:space="preserve">create </w:t>
      </w:r>
      <w:r>
        <w:rPr>
          <w:rFonts w:ascii="Arial" w:hAnsi="Arial" w:cs="Arial"/>
          <w:sz w:val="22"/>
          <w:szCs w:val="22"/>
        </w:rPr>
        <w:t>a</w:t>
      </w:r>
      <w:r w:rsidR="002D3195">
        <w:rPr>
          <w:rFonts w:ascii="Arial" w:hAnsi="Arial" w:cs="Arial"/>
          <w:sz w:val="22"/>
          <w:szCs w:val="22"/>
        </w:rPr>
        <w:t xml:space="preserve"> total</w:t>
      </w:r>
      <w:r>
        <w:rPr>
          <w:rFonts w:ascii="Arial" w:hAnsi="Arial" w:cs="Arial"/>
          <w:sz w:val="22"/>
          <w:szCs w:val="22"/>
        </w:rPr>
        <w:t xml:space="preserve"> engagement </w:t>
      </w:r>
      <w:r w:rsidRPr="00D17C75">
        <w:rPr>
          <w:rFonts w:ascii="Arial" w:hAnsi="Arial" w:cs="Arial"/>
          <w:sz w:val="22"/>
          <w:szCs w:val="22"/>
        </w:rPr>
        <w:t>summary measure</w:t>
      </w:r>
      <w:r>
        <w:rPr>
          <w:rFonts w:ascii="Arial" w:hAnsi="Arial" w:cs="Arial"/>
          <w:sz w:val="22"/>
          <w:szCs w:val="22"/>
        </w:rPr>
        <w:t xml:space="preserve"> </w:t>
      </w:r>
      <w:r w:rsidR="002D3195">
        <w:rPr>
          <w:rFonts w:ascii="Arial" w:hAnsi="Arial" w:cs="Arial"/>
          <w:sz w:val="22"/>
          <w:szCs w:val="22"/>
        </w:rPr>
        <w:t xml:space="preserve">as follows: </w:t>
      </w:r>
    </w:p>
    <w:p w14:paraId="259711C4" w14:textId="6097A48B" w:rsidR="00E40A02" w:rsidRPr="00004C25" w:rsidRDefault="002D3195" w:rsidP="00004C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TOT_ENGAGE</w:t>
      </w:r>
      <w:r>
        <w:rPr>
          <w:rFonts w:ascii="Arial" w:hAnsi="Arial" w:cs="Arial"/>
          <w:sz w:val="22"/>
          <w:szCs w:val="22"/>
        </w:rPr>
        <w:t xml:space="preserve"> = </w:t>
      </w:r>
      <w:r w:rsidR="00910A59">
        <w:rPr>
          <w:rFonts w:ascii="Arial" w:hAnsi="Arial" w:cs="Arial"/>
          <w:sz w:val="22"/>
          <w:szCs w:val="22"/>
        </w:rPr>
        <w:sym w:font="Symbol" w:char="F0E5"/>
      </w:r>
      <w:r w:rsidR="00910A59">
        <w:rPr>
          <w:rFonts w:ascii="Arial" w:hAnsi="Arial" w:cs="Arial"/>
          <w:sz w:val="22"/>
          <w:szCs w:val="22"/>
        </w:rPr>
        <w:t xml:space="preserve"> (the </w:t>
      </w:r>
      <w:r w:rsidR="00770506">
        <w:rPr>
          <w:rFonts w:ascii="Arial" w:hAnsi="Arial" w:cs="Arial"/>
          <w:sz w:val="22"/>
          <w:szCs w:val="22"/>
        </w:rPr>
        <w:t>41 ‘</w:t>
      </w:r>
      <w:r w:rsidR="00770506" w:rsidRPr="00FB054E">
        <w:rPr>
          <w:rFonts w:ascii="Arial" w:hAnsi="Arial" w:cs="Arial"/>
          <w:sz w:val="22"/>
          <w:szCs w:val="22"/>
        </w:rPr>
        <w:t>[variable]</w:t>
      </w:r>
      <w:proofErr w:type="spellStart"/>
      <w:r w:rsidR="00770506">
        <w:rPr>
          <w:rFonts w:ascii="Arial" w:hAnsi="Arial" w:cs="Arial"/>
          <w:sz w:val="22"/>
          <w:szCs w:val="22"/>
        </w:rPr>
        <w:t>a_dicho</w:t>
      </w:r>
      <w:proofErr w:type="spellEnd"/>
      <w:r w:rsidR="00770506">
        <w:rPr>
          <w:rFonts w:ascii="Arial" w:hAnsi="Arial" w:cs="Arial"/>
          <w:sz w:val="22"/>
          <w:szCs w:val="22"/>
        </w:rPr>
        <w:t>’ variables</w:t>
      </w:r>
      <w:r w:rsidR="00910A59">
        <w:rPr>
          <w:rFonts w:ascii="Arial" w:hAnsi="Arial" w:cs="Arial"/>
          <w:sz w:val="22"/>
          <w:szCs w:val="22"/>
        </w:rPr>
        <w:t>)</w:t>
      </w:r>
      <w:r w:rsidR="00770506" w:rsidRPr="00F15C57">
        <w:rPr>
          <w:rFonts w:ascii="Arial" w:hAnsi="Arial" w:cs="Arial"/>
          <w:sz w:val="22"/>
          <w:szCs w:val="22"/>
        </w:rPr>
        <w:br/>
      </w:r>
    </w:p>
    <w:p w14:paraId="3CEB20D1" w14:textId="252E9605" w:rsidR="00970E38" w:rsidRDefault="00970E38" w:rsidP="00B070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Once you have completed the coding, please send a copy of the data file (in csv or </w:t>
      </w:r>
      <w:proofErr w:type="spellStart"/>
      <w:r>
        <w:rPr>
          <w:rFonts w:ascii="Arial" w:hAnsi="Arial" w:cs="Arial"/>
          <w:sz w:val="22"/>
          <w:szCs w:val="22"/>
        </w:rPr>
        <w:t>xls</w:t>
      </w:r>
      <w:proofErr w:type="spellEnd"/>
      <w:r>
        <w:rPr>
          <w:rFonts w:ascii="Arial" w:hAnsi="Arial" w:cs="Arial"/>
          <w:sz w:val="22"/>
          <w:szCs w:val="22"/>
        </w:rPr>
        <w:t xml:space="preserve"> format) to:</w:t>
      </w:r>
    </w:p>
    <w:p w14:paraId="53274929" w14:textId="28DBC1D7" w:rsidR="00970E38" w:rsidRPr="00E04AB0" w:rsidRDefault="00970E38" w:rsidP="00B070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Anja Soldan (</w:t>
      </w:r>
      <w:ins w:id="6" w:author="Corinne Pettigrew [2]" w:date="2019-08-29T12:24:00Z">
        <w:r w:rsidR="004403D8">
          <w:rPr>
            <w:rFonts w:ascii="Arial" w:hAnsi="Arial" w:cs="Arial"/>
            <w:sz w:val="22"/>
            <w:szCs w:val="22"/>
          </w:rPr>
          <w:fldChar w:fldCharType="begin"/>
        </w:r>
        <w:r w:rsidR="004403D8">
          <w:rPr>
            <w:rFonts w:ascii="Arial" w:hAnsi="Arial" w:cs="Arial"/>
            <w:sz w:val="22"/>
            <w:szCs w:val="22"/>
          </w:rPr>
          <w:instrText xml:space="preserve"> HYPERLINK "mailto:</w:instrText>
        </w:r>
      </w:ins>
      <w:r w:rsidR="004403D8">
        <w:rPr>
          <w:rFonts w:ascii="Arial" w:hAnsi="Arial" w:cs="Arial"/>
          <w:sz w:val="22"/>
          <w:szCs w:val="22"/>
        </w:rPr>
        <w:instrText>asoldan1@jhmi.edu</w:instrText>
      </w:r>
      <w:ins w:id="7" w:author="Corinne Pettigrew [2]" w:date="2019-08-29T12:24:00Z">
        <w:r w:rsidR="004403D8">
          <w:rPr>
            <w:rFonts w:ascii="Arial" w:hAnsi="Arial" w:cs="Arial"/>
            <w:sz w:val="22"/>
            <w:szCs w:val="22"/>
          </w:rPr>
          <w:instrText xml:space="preserve">" </w:instrText>
        </w:r>
        <w:r w:rsidR="004403D8">
          <w:rPr>
            <w:rFonts w:ascii="Arial" w:hAnsi="Arial" w:cs="Arial"/>
            <w:sz w:val="22"/>
            <w:szCs w:val="22"/>
          </w:rPr>
        </w:r>
        <w:r w:rsidR="004403D8">
          <w:rPr>
            <w:rFonts w:ascii="Arial" w:hAnsi="Arial" w:cs="Arial"/>
            <w:sz w:val="22"/>
            <w:szCs w:val="22"/>
          </w:rPr>
          <w:fldChar w:fldCharType="separate"/>
        </w:r>
      </w:ins>
      <w:r w:rsidR="004403D8" w:rsidRPr="00DD769A">
        <w:rPr>
          <w:rStyle w:val="Hyperlink"/>
          <w:rFonts w:ascii="Arial" w:hAnsi="Arial" w:cs="Arial"/>
          <w:sz w:val="22"/>
          <w:szCs w:val="22"/>
        </w:rPr>
        <w:t>asoldan1@jhmi.edu</w:t>
      </w:r>
      <w:ins w:id="8" w:author="Corinne Pettigrew [2]" w:date="2019-08-29T12:24:00Z">
        <w:r w:rsidR="004403D8">
          <w:rPr>
            <w:rFonts w:ascii="Arial" w:hAnsi="Arial" w:cs="Arial"/>
            <w:sz w:val="22"/>
            <w:szCs w:val="22"/>
          </w:rPr>
          <w:fldChar w:fldCharType="end"/>
        </w:r>
      </w:ins>
      <w:r>
        <w:rPr>
          <w:rFonts w:ascii="Arial" w:hAnsi="Arial" w:cs="Arial"/>
          <w:sz w:val="22"/>
          <w:szCs w:val="22"/>
        </w:rPr>
        <w:t>)</w:t>
      </w:r>
      <w:r w:rsidR="004403D8">
        <w:rPr>
          <w:rFonts w:ascii="Arial" w:hAnsi="Arial" w:cs="Arial"/>
          <w:sz w:val="22"/>
          <w:szCs w:val="22"/>
        </w:rPr>
        <w:t xml:space="preserve"> and Corinne Pettigrew (cpettigrew@jhmi.edu)</w:t>
      </w:r>
      <w:r>
        <w:rPr>
          <w:rFonts w:ascii="Arial" w:hAnsi="Arial" w:cs="Arial"/>
          <w:sz w:val="22"/>
          <w:szCs w:val="22"/>
        </w:rPr>
        <w:t>.</w:t>
      </w:r>
    </w:p>
    <w:sectPr w:rsidR="00970E38" w:rsidRPr="00E04AB0" w:rsidSect="00642C6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639"/>
    <w:multiLevelType w:val="hybridMultilevel"/>
    <w:tmpl w:val="2C120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66F2F"/>
    <w:multiLevelType w:val="hybridMultilevel"/>
    <w:tmpl w:val="5330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360F0"/>
    <w:multiLevelType w:val="hybridMultilevel"/>
    <w:tmpl w:val="3D344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8482F"/>
    <w:multiLevelType w:val="hybridMultilevel"/>
    <w:tmpl w:val="42CE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6E5F"/>
    <w:multiLevelType w:val="hybridMultilevel"/>
    <w:tmpl w:val="E7E0F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83EA8"/>
    <w:multiLevelType w:val="hybridMultilevel"/>
    <w:tmpl w:val="DA92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D62C9"/>
    <w:multiLevelType w:val="hybridMultilevel"/>
    <w:tmpl w:val="30024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46E9B"/>
    <w:multiLevelType w:val="hybridMultilevel"/>
    <w:tmpl w:val="DA20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170E"/>
    <w:multiLevelType w:val="hybridMultilevel"/>
    <w:tmpl w:val="5F18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73F8A"/>
    <w:multiLevelType w:val="hybridMultilevel"/>
    <w:tmpl w:val="7F0C7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A37202"/>
    <w:multiLevelType w:val="hybridMultilevel"/>
    <w:tmpl w:val="EB6E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57775"/>
    <w:multiLevelType w:val="hybridMultilevel"/>
    <w:tmpl w:val="2A960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8006D7"/>
    <w:multiLevelType w:val="hybridMultilevel"/>
    <w:tmpl w:val="3A2C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6606"/>
    <w:multiLevelType w:val="hybridMultilevel"/>
    <w:tmpl w:val="A886A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D0A39"/>
    <w:multiLevelType w:val="hybridMultilevel"/>
    <w:tmpl w:val="AC049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F7D25"/>
    <w:multiLevelType w:val="hybridMultilevel"/>
    <w:tmpl w:val="7240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FB33D8"/>
    <w:multiLevelType w:val="hybridMultilevel"/>
    <w:tmpl w:val="43AEF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C07791"/>
    <w:multiLevelType w:val="hybridMultilevel"/>
    <w:tmpl w:val="9FDC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B0DE4"/>
    <w:multiLevelType w:val="hybridMultilevel"/>
    <w:tmpl w:val="179C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41367">
    <w:abstractNumId w:val="3"/>
  </w:num>
  <w:num w:numId="2" w16cid:durableId="896088301">
    <w:abstractNumId w:val="16"/>
  </w:num>
  <w:num w:numId="3" w16cid:durableId="1356155027">
    <w:abstractNumId w:val="10"/>
  </w:num>
  <w:num w:numId="4" w16cid:durableId="1796019849">
    <w:abstractNumId w:val="15"/>
  </w:num>
  <w:num w:numId="5" w16cid:durableId="793795012">
    <w:abstractNumId w:val="6"/>
  </w:num>
  <w:num w:numId="6" w16cid:durableId="572928947">
    <w:abstractNumId w:val="8"/>
  </w:num>
  <w:num w:numId="7" w16cid:durableId="1072580114">
    <w:abstractNumId w:val="12"/>
  </w:num>
  <w:num w:numId="8" w16cid:durableId="43600749">
    <w:abstractNumId w:val="4"/>
  </w:num>
  <w:num w:numId="9" w16cid:durableId="1752121688">
    <w:abstractNumId w:val="18"/>
  </w:num>
  <w:num w:numId="10" w16cid:durableId="738526397">
    <w:abstractNumId w:val="9"/>
  </w:num>
  <w:num w:numId="11" w16cid:durableId="533732731">
    <w:abstractNumId w:val="13"/>
  </w:num>
  <w:num w:numId="12" w16cid:durableId="315185527">
    <w:abstractNumId w:val="17"/>
  </w:num>
  <w:num w:numId="13" w16cid:durableId="600114597">
    <w:abstractNumId w:val="1"/>
  </w:num>
  <w:num w:numId="14" w16cid:durableId="2001616509">
    <w:abstractNumId w:val="7"/>
  </w:num>
  <w:num w:numId="15" w16cid:durableId="1718118080">
    <w:abstractNumId w:val="0"/>
  </w:num>
  <w:num w:numId="16" w16cid:durableId="837114273">
    <w:abstractNumId w:val="2"/>
  </w:num>
  <w:num w:numId="17" w16cid:durableId="770855268">
    <w:abstractNumId w:val="5"/>
  </w:num>
  <w:num w:numId="18" w16cid:durableId="388041758">
    <w:abstractNumId w:val="11"/>
  </w:num>
  <w:num w:numId="19" w16cid:durableId="187468557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rinne Pettigrew">
    <w15:presenceInfo w15:providerId="AD" w15:userId="S::callen54@jh.edu::9ec62d7f-9be2-4cb2-b244-ce0f95e9312c"/>
  </w15:person>
  <w15:person w15:author="Corinne Pettigrew [2]">
    <w15:presenceInfo w15:providerId="AD" w15:userId="S-1-5-21-1214440339-484763869-725345543-3946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6C"/>
    <w:rsid w:val="000034E9"/>
    <w:rsid w:val="00004C25"/>
    <w:rsid w:val="00040A33"/>
    <w:rsid w:val="000628D6"/>
    <w:rsid w:val="00081CAE"/>
    <w:rsid w:val="000B686A"/>
    <w:rsid w:val="000E302F"/>
    <w:rsid w:val="001248E7"/>
    <w:rsid w:val="001303C3"/>
    <w:rsid w:val="00155DEC"/>
    <w:rsid w:val="00170534"/>
    <w:rsid w:val="001E2F6C"/>
    <w:rsid w:val="0020496C"/>
    <w:rsid w:val="002D2A0D"/>
    <w:rsid w:val="002D3195"/>
    <w:rsid w:val="002D7180"/>
    <w:rsid w:val="002F712D"/>
    <w:rsid w:val="00341FD8"/>
    <w:rsid w:val="00342665"/>
    <w:rsid w:val="003929CF"/>
    <w:rsid w:val="003976AC"/>
    <w:rsid w:val="003D53E0"/>
    <w:rsid w:val="003E77E7"/>
    <w:rsid w:val="004000DC"/>
    <w:rsid w:val="00413568"/>
    <w:rsid w:val="004403D8"/>
    <w:rsid w:val="004672F2"/>
    <w:rsid w:val="00487218"/>
    <w:rsid w:val="004A50D3"/>
    <w:rsid w:val="004C1BFB"/>
    <w:rsid w:val="004C3140"/>
    <w:rsid w:val="004D77F5"/>
    <w:rsid w:val="00546946"/>
    <w:rsid w:val="00592BEA"/>
    <w:rsid w:val="00597D80"/>
    <w:rsid w:val="006058E9"/>
    <w:rsid w:val="0061648D"/>
    <w:rsid w:val="00641463"/>
    <w:rsid w:val="00642C6D"/>
    <w:rsid w:val="00663F37"/>
    <w:rsid w:val="006D68CD"/>
    <w:rsid w:val="006E3364"/>
    <w:rsid w:val="0070655B"/>
    <w:rsid w:val="00714BB0"/>
    <w:rsid w:val="00746EB2"/>
    <w:rsid w:val="00770506"/>
    <w:rsid w:val="00794059"/>
    <w:rsid w:val="007954E2"/>
    <w:rsid w:val="007A6218"/>
    <w:rsid w:val="007B1B8C"/>
    <w:rsid w:val="007C32CE"/>
    <w:rsid w:val="007C61B5"/>
    <w:rsid w:val="0083334E"/>
    <w:rsid w:val="00844355"/>
    <w:rsid w:val="00862B83"/>
    <w:rsid w:val="00893E81"/>
    <w:rsid w:val="008B32D6"/>
    <w:rsid w:val="008B7FE8"/>
    <w:rsid w:val="008D2D52"/>
    <w:rsid w:val="008E6913"/>
    <w:rsid w:val="00910A59"/>
    <w:rsid w:val="009113E4"/>
    <w:rsid w:val="00940496"/>
    <w:rsid w:val="00940921"/>
    <w:rsid w:val="00942685"/>
    <w:rsid w:val="009476DC"/>
    <w:rsid w:val="00970E38"/>
    <w:rsid w:val="00975A7D"/>
    <w:rsid w:val="0098682D"/>
    <w:rsid w:val="00991FB3"/>
    <w:rsid w:val="009A4943"/>
    <w:rsid w:val="009E2197"/>
    <w:rsid w:val="009F3707"/>
    <w:rsid w:val="00A32047"/>
    <w:rsid w:val="00A53682"/>
    <w:rsid w:val="00A5462C"/>
    <w:rsid w:val="00A775F9"/>
    <w:rsid w:val="00A87CC8"/>
    <w:rsid w:val="00AC3167"/>
    <w:rsid w:val="00AF5145"/>
    <w:rsid w:val="00B07038"/>
    <w:rsid w:val="00B15093"/>
    <w:rsid w:val="00B37CA2"/>
    <w:rsid w:val="00B41BD0"/>
    <w:rsid w:val="00B5161D"/>
    <w:rsid w:val="00B927CA"/>
    <w:rsid w:val="00BC3A9E"/>
    <w:rsid w:val="00C20DD7"/>
    <w:rsid w:val="00C5094C"/>
    <w:rsid w:val="00C64E9E"/>
    <w:rsid w:val="00CC5F7F"/>
    <w:rsid w:val="00D152A9"/>
    <w:rsid w:val="00D17C75"/>
    <w:rsid w:val="00D22B84"/>
    <w:rsid w:val="00D9074A"/>
    <w:rsid w:val="00DC1503"/>
    <w:rsid w:val="00E04AB0"/>
    <w:rsid w:val="00E40A02"/>
    <w:rsid w:val="00E67517"/>
    <w:rsid w:val="00EC3A36"/>
    <w:rsid w:val="00EC76F0"/>
    <w:rsid w:val="00EE21C6"/>
    <w:rsid w:val="00EF26F6"/>
    <w:rsid w:val="00F15C57"/>
    <w:rsid w:val="00F171AD"/>
    <w:rsid w:val="00F405D7"/>
    <w:rsid w:val="00F43C20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50181"/>
  <w14:defaultImageDpi w14:val="300"/>
  <w15:docId w15:val="{AD69B803-F84A-448F-A29C-B83ADDE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F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3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3F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F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F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F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F3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0E3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F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Corinne Pettigrew</cp:lastModifiedBy>
  <cp:revision>3</cp:revision>
  <cp:lastPrinted>2017-03-02T18:35:00Z</cp:lastPrinted>
  <dcterms:created xsi:type="dcterms:W3CDTF">2025-01-27T10:47:00Z</dcterms:created>
  <dcterms:modified xsi:type="dcterms:W3CDTF">2025-01-27T11:05:00Z</dcterms:modified>
</cp:coreProperties>
</file>